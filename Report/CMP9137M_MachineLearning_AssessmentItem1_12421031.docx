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EBADD" w14:textId="77777777" w:rsidR="006F37EC" w:rsidRDefault="006F37EC" w:rsidP="006F37EC">
      <w:pPr>
        <w:jc w:val="center"/>
        <w:rPr>
          <w:rFonts w:ascii="Arial" w:hAnsi="Arial" w:cs="Arial"/>
        </w:rPr>
      </w:pPr>
    </w:p>
    <w:p w14:paraId="61139463" w14:textId="77777777" w:rsidR="006F37EC" w:rsidRDefault="006F37EC" w:rsidP="006F37EC">
      <w:pPr>
        <w:jc w:val="center"/>
        <w:rPr>
          <w:rFonts w:ascii="Arial" w:hAnsi="Arial" w:cs="Arial"/>
        </w:rPr>
      </w:pPr>
    </w:p>
    <w:p w14:paraId="47308D94" w14:textId="71F9F24C" w:rsidR="006F37EC" w:rsidRDefault="006F37EC" w:rsidP="006F37EC">
      <w:pPr>
        <w:jc w:val="center"/>
        <w:rPr>
          <w:rFonts w:ascii="Arial" w:hAnsi="Arial" w:cs="Arial"/>
        </w:rPr>
      </w:pPr>
    </w:p>
    <w:p w14:paraId="1CD13D7B" w14:textId="77777777" w:rsidR="00961CA3" w:rsidRDefault="00961CA3" w:rsidP="006F37EC">
      <w:pPr>
        <w:jc w:val="center"/>
        <w:rPr>
          <w:rFonts w:ascii="Arial" w:hAnsi="Arial" w:cs="Arial"/>
        </w:rPr>
      </w:pPr>
    </w:p>
    <w:p w14:paraId="2CB44B05" w14:textId="77777777" w:rsidR="006F37EC" w:rsidRDefault="006F37EC" w:rsidP="006F37EC">
      <w:pPr>
        <w:jc w:val="center"/>
        <w:rPr>
          <w:rFonts w:ascii="Arial" w:hAnsi="Arial" w:cs="Arial"/>
        </w:rPr>
      </w:pPr>
    </w:p>
    <w:p w14:paraId="1BAEDA02" w14:textId="77777777" w:rsidR="006F37EC" w:rsidRDefault="006F37EC" w:rsidP="006F37EC">
      <w:pPr>
        <w:jc w:val="center"/>
        <w:rPr>
          <w:rFonts w:ascii="Arial" w:hAnsi="Arial" w:cs="Arial"/>
        </w:rPr>
      </w:pPr>
    </w:p>
    <w:p w14:paraId="1DEE3461" w14:textId="77777777" w:rsidR="006F37EC" w:rsidRDefault="006F37EC" w:rsidP="006F37EC">
      <w:pPr>
        <w:jc w:val="center"/>
        <w:rPr>
          <w:rFonts w:ascii="Arial" w:hAnsi="Arial" w:cs="Arial"/>
        </w:rPr>
      </w:pPr>
    </w:p>
    <w:p w14:paraId="565C22D0" w14:textId="77777777" w:rsidR="006F37EC" w:rsidRPr="008808CC" w:rsidRDefault="006F37EC" w:rsidP="006F37EC">
      <w:pPr>
        <w:jc w:val="center"/>
        <w:rPr>
          <w:rFonts w:ascii="Arial" w:hAnsi="Arial" w:cs="Arial"/>
        </w:rPr>
      </w:pPr>
      <w:r w:rsidRPr="008808CC">
        <w:rPr>
          <w:rFonts w:ascii="Arial" w:hAnsi="Arial" w:cs="Arial"/>
          <w:noProof/>
          <w:lang w:eastAsia="en-GB"/>
        </w:rPr>
        <w:drawing>
          <wp:inline distT="0" distB="0" distL="0" distR="0" wp14:anchorId="273E831A" wp14:editId="24383A0A">
            <wp:extent cx="3117498" cy="3152912"/>
            <wp:effectExtent l="0" t="0" r="6985" b="0"/>
            <wp:docPr id="8" name="Picture 8" descr="http://www.lincoln.ac.uk/corporate_identity/downloads/UoL-logo-general-use-white-back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ncoln.ac.uk/corporate_identity/downloads/UoL-logo-general-use-white-backgroun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4660" cy="3210723"/>
                    </a:xfrm>
                    <a:prstGeom prst="rect">
                      <a:avLst/>
                    </a:prstGeom>
                    <a:noFill/>
                    <a:ln>
                      <a:noFill/>
                    </a:ln>
                  </pic:spPr>
                </pic:pic>
              </a:graphicData>
            </a:graphic>
          </wp:inline>
        </w:drawing>
      </w:r>
    </w:p>
    <w:p w14:paraId="27B05A88" w14:textId="77777777" w:rsidR="006F37EC" w:rsidRPr="008808CC" w:rsidRDefault="006F37EC" w:rsidP="006F37EC">
      <w:pPr>
        <w:pBdr>
          <w:bottom w:val="single" w:sz="6" w:space="1" w:color="auto"/>
        </w:pBdr>
        <w:rPr>
          <w:rFonts w:ascii="Arial" w:hAnsi="Arial" w:cs="Arial"/>
        </w:rPr>
      </w:pPr>
    </w:p>
    <w:p w14:paraId="338DEC7F" w14:textId="77777777" w:rsidR="006F37EC" w:rsidRPr="00220DD0" w:rsidRDefault="006F37EC" w:rsidP="006F37EC">
      <w:pPr>
        <w:spacing w:after="0" w:line="240" w:lineRule="auto"/>
        <w:jc w:val="center"/>
        <w:rPr>
          <w:rFonts w:ascii="Times New Roman" w:hAnsi="Times New Roman" w:cs="Times New Roman"/>
          <w:b/>
          <w:sz w:val="52"/>
        </w:rPr>
      </w:pPr>
      <w:r>
        <w:rPr>
          <w:rFonts w:ascii="Times New Roman" w:hAnsi="Times New Roman" w:cs="Times New Roman"/>
          <w:b/>
          <w:sz w:val="52"/>
        </w:rPr>
        <w:t>Machine Learning</w:t>
      </w:r>
    </w:p>
    <w:p w14:paraId="66B69CDA" w14:textId="7A1752C7" w:rsidR="006F37EC" w:rsidRPr="00220DD0" w:rsidRDefault="006F37EC" w:rsidP="006F37EC">
      <w:pPr>
        <w:spacing w:after="0"/>
        <w:jc w:val="center"/>
        <w:rPr>
          <w:rFonts w:ascii="Times New Roman" w:hAnsi="Times New Roman" w:cs="Times New Roman"/>
          <w:sz w:val="32"/>
        </w:rPr>
      </w:pPr>
      <w:r w:rsidRPr="00220DD0">
        <w:rPr>
          <w:rFonts w:ascii="Times New Roman" w:hAnsi="Times New Roman" w:cs="Times New Roman"/>
          <w:sz w:val="32"/>
        </w:rPr>
        <w:t>CMP</w:t>
      </w:r>
      <w:r>
        <w:rPr>
          <w:rFonts w:ascii="Times New Roman" w:hAnsi="Times New Roman" w:cs="Times New Roman"/>
          <w:sz w:val="32"/>
        </w:rPr>
        <w:t>9137</w:t>
      </w:r>
      <w:r w:rsidRPr="00220DD0">
        <w:rPr>
          <w:rFonts w:ascii="Times New Roman" w:hAnsi="Times New Roman" w:cs="Times New Roman"/>
          <w:sz w:val="32"/>
        </w:rPr>
        <w:t>M | Assessment Item 1</w:t>
      </w:r>
    </w:p>
    <w:p w14:paraId="06AC3370" w14:textId="77777777" w:rsidR="006F37EC" w:rsidRPr="00220DD0" w:rsidRDefault="006F37EC" w:rsidP="006F37EC">
      <w:pPr>
        <w:pBdr>
          <w:bottom w:val="single" w:sz="6" w:space="1" w:color="auto"/>
        </w:pBdr>
        <w:spacing w:line="360" w:lineRule="auto"/>
        <w:jc w:val="center"/>
        <w:rPr>
          <w:rFonts w:ascii="Times New Roman" w:hAnsi="Times New Roman" w:cs="Times New Roman"/>
          <w:sz w:val="24"/>
        </w:rPr>
      </w:pPr>
      <w:r w:rsidRPr="00220DD0">
        <w:rPr>
          <w:rFonts w:ascii="Times New Roman" w:hAnsi="Times New Roman" w:cs="Times New Roman"/>
          <w:sz w:val="24"/>
        </w:rPr>
        <w:t>Peter Hart | 12421031</w:t>
      </w:r>
    </w:p>
    <w:p w14:paraId="1541CF15" w14:textId="77777777" w:rsidR="009401B1" w:rsidRDefault="006F37EC" w:rsidP="006F37EC">
      <w:pPr>
        <w:rPr>
          <w:sz w:val="48"/>
        </w:rPr>
        <w:sectPr w:rsidR="009401B1" w:rsidSect="004F6E95">
          <w:headerReference w:type="default" r:id="rId8"/>
          <w:footerReference w:type="default" r:id="rId9"/>
          <w:pgSz w:w="11906" w:h="16838"/>
          <w:pgMar w:top="1440" w:right="1440" w:bottom="1440" w:left="1440" w:header="708" w:footer="708" w:gutter="0"/>
          <w:pgNumType w:start="1"/>
          <w:cols w:space="708"/>
          <w:titlePg/>
          <w:docGrid w:linePitch="360"/>
        </w:sectPr>
      </w:pPr>
      <w:r w:rsidRPr="002A3033">
        <w:rPr>
          <w:sz w:val="48"/>
        </w:rPr>
        <w:br w:type="page"/>
      </w:r>
    </w:p>
    <w:p w14:paraId="045EA5D2" w14:textId="0220479F" w:rsidR="008F7E56" w:rsidRDefault="00756150" w:rsidP="009A6109">
      <w:pPr>
        <w:spacing w:line="276" w:lineRule="auto"/>
        <w:jc w:val="both"/>
        <w:rPr>
          <w:rFonts w:ascii="Times New Roman" w:hAnsi="Times New Roman" w:cs="Times New Roman"/>
          <w:sz w:val="20"/>
        </w:rPr>
      </w:pPr>
      <w:r>
        <w:rPr>
          <w:rFonts w:ascii="Times New Roman" w:hAnsi="Times New Roman" w:cs="Times New Roman"/>
          <w:sz w:val="20"/>
        </w:rPr>
        <w:lastRenderedPageBreak/>
        <w:t xml:space="preserve">The following assignment encompasses the acquisition of the national institute of standard and technology (NIST) dataset, which is comprised of </w:t>
      </w:r>
      <w:r w:rsidR="00200EA9">
        <w:rPr>
          <w:rFonts w:ascii="Times New Roman" w:hAnsi="Times New Roman" w:cs="Times New Roman"/>
          <w:sz w:val="20"/>
        </w:rPr>
        <w:t>copious amounts of handwritten digit image examples with the digits values ranging between zero and nine. The supplied images are normalised bilevel images which contain grey levels because of an anti-aliasing technique used during normalisation, each image was centred within a 28 x 28 image field. As such, the fundamental task presented within this assignment was to solve the problem of recognising handwritten digits with various classification models using the datasets that were provided, such that the classification models would be capable of correctly classifying the value of a new</w:t>
      </w:r>
      <w:r w:rsidR="009401B1">
        <w:rPr>
          <w:rFonts w:ascii="Times New Roman" w:hAnsi="Times New Roman" w:cs="Times New Roman"/>
          <w:sz w:val="20"/>
        </w:rPr>
        <w:t xml:space="preserve"> handwritten digit image sample. As such, the following report will detail a total of three different classification models that were implemented and will provide discussion and critique between each of the models.</w:t>
      </w:r>
      <w:r w:rsidR="00200EA9">
        <w:rPr>
          <w:rFonts w:ascii="Times New Roman" w:hAnsi="Times New Roman" w:cs="Times New Roman"/>
          <w:sz w:val="20"/>
        </w:rPr>
        <w:t xml:space="preserve"> </w:t>
      </w:r>
      <w:r w:rsidR="00B322CA">
        <w:rPr>
          <w:rFonts w:ascii="Times New Roman" w:hAnsi="Times New Roman" w:cs="Times New Roman"/>
          <w:sz w:val="20"/>
        </w:rPr>
        <w:t xml:space="preserve">Furthermore, the digits dataset was provided in a total of three subsets; namely </w:t>
      </w:r>
      <w:r w:rsidR="0079702B">
        <w:rPr>
          <w:rFonts w:ascii="Times New Roman" w:hAnsi="Times New Roman" w:cs="Times New Roman"/>
          <w:sz w:val="20"/>
        </w:rPr>
        <w:t xml:space="preserve">5000 </w:t>
      </w:r>
      <w:r w:rsidR="00B322CA">
        <w:rPr>
          <w:rFonts w:ascii="Times New Roman" w:hAnsi="Times New Roman" w:cs="Times New Roman"/>
          <w:sz w:val="20"/>
        </w:rPr>
        <w:t>training</w:t>
      </w:r>
      <w:r w:rsidR="0079702B">
        <w:rPr>
          <w:rFonts w:ascii="Times New Roman" w:hAnsi="Times New Roman" w:cs="Times New Roman"/>
          <w:sz w:val="20"/>
        </w:rPr>
        <w:t xml:space="preserve"> samples</w:t>
      </w:r>
      <w:r w:rsidR="00B322CA">
        <w:rPr>
          <w:rFonts w:ascii="Times New Roman" w:hAnsi="Times New Roman" w:cs="Times New Roman"/>
          <w:sz w:val="20"/>
        </w:rPr>
        <w:t xml:space="preserve">, </w:t>
      </w:r>
      <w:r w:rsidR="0079702B">
        <w:rPr>
          <w:rFonts w:ascii="Times New Roman" w:hAnsi="Times New Roman" w:cs="Times New Roman"/>
          <w:sz w:val="20"/>
        </w:rPr>
        <w:t xml:space="preserve">1000 </w:t>
      </w:r>
      <w:r w:rsidR="00B322CA">
        <w:rPr>
          <w:rFonts w:ascii="Times New Roman" w:hAnsi="Times New Roman" w:cs="Times New Roman"/>
          <w:sz w:val="20"/>
        </w:rPr>
        <w:t xml:space="preserve">validation </w:t>
      </w:r>
      <w:r w:rsidR="0079702B">
        <w:rPr>
          <w:rFonts w:ascii="Times New Roman" w:hAnsi="Times New Roman" w:cs="Times New Roman"/>
          <w:sz w:val="20"/>
        </w:rPr>
        <w:t xml:space="preserve">samples </w:t>
      </w:r>
      <w:r w:rsidR="00B322CA">
        <w:rPr>
          <w:rFonts w:ascii="Times New Roman" w:hAnsi="Times New Roman" w:cs="Times New Roman"/>
          <w:sz w:val="20"/>
        </w:rPr>
        <w:t xml:space="preserve">and </w:t>
      </w:r>
      <w:r w:rsidR="0079702B">
        <w:rPr>
          <w:rFonts w:ascii="Times New Roman" w:hAnsi="Times New Roman" w:cs="Times New Roman"/>
          <w:sz w:val="20"/>
        </w:rPr>
        <w:t xml:space="preserve">500 </w:t>
      </w:r>
      <w:r w:rsidR="00B322CA">
        <w:rPr>
          <w:rFonts w:ascii="Times New Roman" w:hAnsi="Times New Roman" w:cs="Times New Roman"/>
          <w:sz w:val="20"/>
        </w:rPr>
        <w:t>test</w:t>
      </w:r>
      <w:r w:rsidR="0079702B">
        <w:rPr>
          <w:rFonts w:ascii="Times New Roman" w:hAnsi="Times New Roman" w:cs="Times New Roman"/>
          <w:sz w:val="20"/>
        </w:rPr>
        <w:t xml:space="preserve"> samples</w:t>
      </w:r>
      <w:r w:rsidR="00B322CA">
        <w:rPr>
          <w:rFonts w:ascii="Times New Roman" w:hAnsi="Times New Roman" w:cs="Times New Roman"/>
          <w:sz w:val="20"/>
        </w:rPr>
        <w:t>.</w:t>
      </w:r>
      <w:r w:rsidR="00D158E5">
        <w:rPr>
          <w:rFonts w:ascii="Times New Roman" w:hAnsi="Times New Roman" w:cs="Times New Roman"/>
          <w:sz w:val="20"/>
        </w:rPr>
        <w:t xml:space="preserve"> T</w:t>
      </w:r>
      <w:r w:rsidR="008F7E56">
        <w:rPr>
          <w:rFonts w:ascii="Times New Roman" w:hAnsi="Times New Roman" w:cs="Times New Roman"/>
          <w:sz w:val="20"/>
        </w:rPr>
        <w:t xml:space="preserve">he data was acquired from the three different datasets by importing </w:t>
      </w:r>
      <w:r w:rsidR="00C208A0">
        <w:rPr>
          <w:rFonts w:ascii="Times New Roman" w:hAnsi="Times New Roman" w:cs="Times New Roman"/>
          <w:sz w:val="20"/>
        </w:rPr>
        <w:t>all</w:t>
      </w:r>
      <w:r w:rsidR="004D42D1">
        <w:rPr>
          <w:rFonts w:ascii="Times New Roman" w:hAnsi="Times New Roman" w:cs="Times New Roman"/>
          <w:sz w:val="20"/>
        </w:rPr>
        <w:t xml:space="preserve"> the image pixel intensity values into a matrix depicting the dataset features, whereas the digit labels were acquired by observing the digit number character on the filename for each input image. The features will be used for training and tuning the various classification models, whereas the labels will be used for comparing the predicted output with the expected output to establish an accuracy metric for each of the models. </w:t>
      </w:r>
    </w:p>
    <w:p w14:paraId="1446F303" w14:textId="63DDF66A" w:rsidR="006F37EC" w:rsidRPr="009401B1" w:rsidRDefault="00D62471" w:rsidP="009A6109">
      <w:pPr>
        <w:spacing w:line="276" w:lineRule="auto"/>
        <w:jc w:val="both"/>
        <w:rPr>
          <w:b/>
          <w:sz w:val="44"/>
        </w:rPr>
      </w:pPr>
      <w:r>
        <w:rPr>
          <w:rFonts w:ascii="Times New Roman" w:hAnsi="Times New Roman" w:cs="Times New Roman"/>
          <w:b/>
          <w:sz w:val="20"/>
        </w:rPr>
        <w:t>Decision Trees</w:t>
      </w:r>
    </w:p>
    <w:p w14:paraId="3AAC3E9A" w14:textId="5C4B97CF" w:rsidR="004F2EC5" w:rsidRDefault="00D62471" w:rsidP="009A6109">
      <w:pPr>
        <w:spacing w:line="276" w:lineRule="auto"/>
        <w:jc w:val="both"/>
        <w:rPr>
          <w:rFonts w:ascii="Times New Roman" w:hAnsi="Times New Roman" w:cs="Times New Roman"/>
          <w:sz w:val="20"/>
        </w:rPr>
      </w:pPr>
      <w:r>
        <w:rPr>
          <w:rFonts w:ascii="Times New Roman" w:hAnsi="Times New Roman" w:cs="Times New Roman"/>
          <w:sz w:val="20"/>
        </w:rPr>
        <w:t xml:space="preserve">The first </w:t>
      </w:r>
      <w:r w:rsidR="008768F8">
        <w:rPr>
          <w:rFonts w:ascii="Times New Roman" w:hAnsi="Times New Roman" w:cs="Times New Roman"/>
          <w:sz w:val="20"/>
        </w:rPr>
        <w:t xml:space="preserve">classification model implemented was a decision trees classifier, </w:t>
      </w:r>
      <w:r w:rsidR="00D43F3D">
        <w:rPr>
          <w:rFonts w:ascii="Times New Roman" w:hAnsi="Times New Roman" w:cs="Times New Roman"/>
          <w:sz w:val="20"/>
        </w:rPr>
        <w:t>a non-parametric super</w:t>
      </w:r>
      <w:r w:rsidR="00D158E5">
        <w:rPr>
          <w:rFonts w:ascii="Times New Roman" w:hAnsi="Times New Roman" w:cs="Times New Roman"/>
          <w:sz w:val="20"/>
        </w:rPr>
        <w:t xml:space="preserve">vised learning classifier. The decision tree classifier largely operates in the form of a </w:t>
      </w:r>
      <w:r w:rsidR="00B81AB1">
        <w:rPr>
          <w:rFonts w:ascii="Times New Roman" w:hAnsi="Times New Roman" w:cs="Times New Roman"/>
          <w:sz w:val="20"/>
        </w:rPr>
        <w:t>hierarchical</w:t>
      </w:r>
      <w:r w:rsidR="00E14E2C">
        <w:rPr>
          <w:rFonts w:ascii="Times New Roman" w:hAnsi="Times New Roman" w:cs="Times New Roman"/>
          <w:sz w:val="20"/>
        </w:rPr>
        <w:t xml:space="preserve"> top-down</w:t>
      </w:r>
      <w:r w:rsidR="00B81AB1">
        <w:rPr>
          <w:rFonts w:ascii="Times New Roman" w:hAnsi="Times New Roman" w:cs="Times New Roman"/>
          <w:sz w:val="20"/>
        </w:rPr>
        <w:t xml:space="preserve"> </w:t>
      </w:r>
      <w:r w:rsidR="00D158E5">
        <w:rPr>
          <w:rFonts w:ascii="Times New Roman" w:hAnsi="Times New Roman" w:cs="Times New Roman"/>
          <w:sz w:val="20"/>
        </w:rPr>
        <w:t xml:space="preserve">tree structure, whereby the dataset is gradually segregated into increasingly smaller subsets while an associated decision tree structure is continuously developed over time. As such, the final tree output depicts three fundamental components; namely the decision nodes, leaf nodes and the root node, where the decision nodes feature two or more branches in the tree whereas the leaf nodes are representative of a </w:t>
      </w:r>
      <w:r w:rsidR="004F2EC5">
        <w:rPr>
          <w:rFonts w:ascii="Times New Roman" w:hAnsi="Times New Roman" w:cs="Times New Roman"/>
          <w:sz w:val="20"/>
        </w:rPr>
        <w:t xml:space="preserve">possible </w:t>
      </w:r>
      <w:r w:rsidR="00D158E5">
        <w:rPr>
          <w:rFonts w:ascii="Times New Roman" w:hAnsi="Times New Roman" w:cs="Times New Roman"/>
          <w:sz w:val="20"/>
        </w:rPr>
        <w:t>classification output</w:t>
      </w:r>
      <w:r w:rsidR="004F2EC5">
        <w:rPr>
          <w:rFonts w:ascii="Times New Roman" w:hAnsi="Times New Roman" w:cs="Times New Roman"/>
          <w:sz w:val="20"/>
        </w:rPr>
        <w:t>.</w:t>
      </w:r>
      <w:r w:rsidR="00D158E5">
        <w:rPr>
          <w:rFonts w:ascii="Times New Roman" w:hAnsi="Times New Roman" w:cs="Times New Roman"/>
          <w:sz w:val="20"/>
        </w:rPr>
        <w:t xml:space="preserve"> </w:t>
      </w:r>
    </w:p>
    <w:p w14:paraId="2B6E0A59" w14:textId="3EBB73C7" w:rsidR="00796D57" w:rsidRDefault="00E14E2C" w:rsidP="009A6109">
      <w:pPr>
        <w:spacing w:line="276" w:lineRule="auto"/>
        <w:jc w:val="both"/>
        <w:rPr>
          <w:rFonts w:ascii="Times New Roman" w:hAnsi="Times New Roman" w:cs="Times New Roman"/>
          <w:sz w:val="20"/>
        </w:rPr>
      </w:pPr>
      <w:r>
        <w:rPr>
          <w:rFonts w:ascii="Times New Roman" w:hAnsi="Times New Roman" w:cs="Times New Roman"/>
          <w:sz w:val="20"/>
        </w:rPr>
        <w:t xml:space="preserve">As explained by Kulkarni and Shrestha (2017), every attribute pertaining to the tree is tested at the root node such that the attribute which justifiably classifies the data the best is selected, </w:t>
      </w:r>
      <w:r w:rsidR="00961CA3">
        <w:rPr>
          <w:rFonts w:ascii="Times New Roman" w:hAnsi="Times New Roman" w:cs="Times New Roman"/>
          <w:sz w:val="20"/>
        </w:rPr>
        <w:t xml:space="preserve">as such </w:t>
      </w:r>
      <w:r>
        <w:rPr>
          <w:rFonts w:ascii="Times New Roman" w:hAnsi="Times New Roman" w:cs="Times New Roman"/>
          <w:sz w:val="20"/>
        </w:rPr>
        <w:t xml:space="preserve">two fundamental components are </w:t>
      </w:r>
      <w:r w:rsidR="00961CA3">
        <w:rPr>
          <w:rFonts w:ascii="Times New Roman" w:hAnsi="Times New Roman" w:cs="Times New Roman"/>
          <w:sz w:val="20"/>
        </w:rPr>
        <w:t xml:space="preserve">computed </w:t>
      </w:r>
      <w:r>
        <w:rPr>
          <w:rFonts w:ascii="Times New Roman" w:hAnsi="Times New Roman" w:cs="Times New Roman"/>
          <w:sz w:val="20"/>
        </w:rPr>
        <w:t>to assess the overall qualities of the decision tree structure</w:t>
      </w:r>
      <w:r w:rsidR="00961CA3">
        <w:rPr>
          <w:rFonts w:ascii="Times New Roman" w:hAnsi="Times New Roman" w:cs="Times New Roman"/>
          <w:sz w:val="20"/>
        </w:rPr>
        <w:t>;</w:t>
      </w:r>
      <w:r>
        <w:rPr>
          <w:rFonts w:ascii="Times New Roman" w:hAnsi="Times New Roman" w:cs="Times New Roman"/>
          <w:sz w:val="20"/>
        </w:rPr>
        <w:t xml:space="preserve"> </w:t>
      </w:r>
      <w:r w:rsidR="00961CA3">
        <w:rPr>
          <w:rFonts w:ascii="Times New Roman" w:hAnsi="Times New Roman" w:cs="Times New Roman"/>
          <w:sz w:val="20"/>
        </w:rPr>
        <w:t xml:space="preserve">namely </w:t>
      </w:r>
      <w:r>
        <w:rPr>
          <w:rFonts w:ascii="Times New Roman" w:hAnsi="Times New Roman" w:cs="Times New Roman"/>
          <w:sz w:val="20"/>
        </w:rPr>
        <w:t>entropy and information gain</w:t>
      </w:r>
      <w:r w:rsidR="00961CA3">
        <w:rPr>
          <w:rFonts w:ascii="Times New Roman" w:hAnsi="Times New Roman" w:cs="Times New Roman"/>
          <w:sz w:val="20"/>
        </w:rPr>
        <w:t xml:space="preserve">. </w:t>
      </w:r>
      <w:r w:rsidR="00B81AB1">
        <w:rPr>
          <w:rFonts w:ascii="Times New Roman" w:hAnsi="Times New Roman" w:cs="Times New Roman"/>
          <w:sz w:val="20"/>
        </w:rPr>
        <w:t xml:space="preserve">The calculated entropy value can be considered as a measure of the amount of randomness that exists within the feature distribution of the dataset, which </w:t>
      </w:r>
      <w:r>
        <w:rPr>
          <w:rFonts w:ascii="Times New Roman" w:hAnsi="Times New Roman" w:cs="Times New Roman"/>
          <w:sz w:val="20"/>
        </w:rPr>
        <w:t>therefore</w:t>
      </w:r>
      <w:r w:rsidR="00B81AB1">
        <w:rPr>
          <w:rFonts w:ascii="Times New Roman" w:hAnsi="Times New Roman" w:cs="Times New Roman"/>
          <w:sz w:val="20"/>
        </w:rPr>
        <w:t xml:space="preserve"> can be considered as a measure of the impurity.</w:t>
      </w:r>
      <w:r>
        <w:rPr>
          <w:rFonts w:ascii="Times New Roman" w:hAnsi="Times New Roman" w:cs="Times New Roman"/>
          <w:sz w:val="20"/>
        </w:rPr>
        <w:t xml:space="preserve"> For example, if the resulting entropy value is higher, it can be inferred that a node may contain more information.</w:t>
      </w:r>
      <w:r w:rsidR="00961CA3">
        <w:rPr>
          <w:rFonts w:ascii="Times New Roman" w:hAnsi="Times New Roman" w:cs="Times New Roman"/>
          <w:sz w:val="20"/>
        </w:rPr>
        <w:t xml:space="preserve"> To this end, the information gain is estimated by evaluating the difference </w:t>
      </w:r>
      <w:r w:rsidR="00D32817">
        <w:rPr>
          <w:rFonts w:ascii="Times New Roman" w:hAnsi="Times New Roman" w:cs="Times New Roman"/>
          <w:sz w:val="20"/>
        </w:rPr>
        <w:t xml:space="preserve">in entropy (Kulkarni and Shrestha (2017), where the information gain value was effectively used for ranking the importance of a given attribute from the vectors of features, which in turn is utilised when composing the order of attributes within each node of the developed hierarchical decision tree structure. Thus, the attribute which can be described as having the highest information gain value throughout the entire training dataset would be allocated </w:t>
      </w:r>
      <w:r w:rsidR="009A0536">
        <w:rPr>
          <w:rFonts w:ascii="Times New Roman" w:hAnsi="Times New Roman" w:cs="Times New Roman"/>
          <w:sz w:val="20"/>
        </w:rPr>
        <w:t xml:space="preserve">as the root node for the decision tree structure, </w:t>
      </w:r>
      <w:r w:rsidR="00267828">
        <w:rPr>
          <w:rFonts w:ascii="Times New Roman" w:hAnsi="Times New Roman" w:cs="Times New Roman"/>
          <w:sz w:val="20"/>
        </w:rPr>
        <w:t xml:space="preserve">where every attribute is tested and the attribute which best classifies the data is selected. As such, this process is then repeated, where the next decision node is selected based on the attribute with the next highest information gain and continues to recurse until </w:t>
      </w:r>
      <w:r w:rsidR="00F77788">
        <w:rPr>
          <w:rFonts w:ascii="Times New Roman" w:hAnsi="Times New Roman" w:cs="Times New Roman"/>
          <w:sz w:val="20"/>
        </w:rPr>
        <w:t>all the leaf nodes have been established and all attributes have been classified.</w:t>
      </w:r>
    </w:p>
    <w:p w14:paraId="097AC23D" w14:textId="6EFE01AF" w:rsidR="00D872C2" w:rsidRDefault="00D872C2" w:rsidP="009A6109">
      <w:pPr>
        <w:spacing w:line="276" w:lineRule="auto"/>
        <w:jc w:val="both"/>
        <w:rPr>
          <w:rFonts w:ascii="Times New Roman" w:hAnsi="Times New Roman" w:cs="Times New Roman"/>
          <w:sz w:val="20"/>
        </w:rPr>
      </w:pPr>
      <w:r>
        <w:rPr>
          <w:rFonts w:ascii="Times New Roman" w:hAnsi="Times New Roman" w:cs="Times New Roman"/>
          <w:sz w:val="20"/>
        </w:rPr>
        <w:t xml:space="preserve">As advocated by Lu and Yang (2009), decision tree classification models advantageously present the opportunity for the development of an easy to use and efficient classification model, where this classifier can be argued to scale well with a larger dataset and still require a low training time with respect to alternative models. This is largely due to the tree size of the decision tree </w:t>
      </w:r>
      <w:r w:rsidR="004F24DC">
        <w:rPr>
          <w:rFonts w:ascii="Times New Roman" w:hAnsi="Times New Roman" w:cs="Times New Roman"/>
          <w:sz w:val="20"/>
        </w:rPr>
        <w:t xml:space="preserve">classifier being </w:t>
      </w:r>
      <w:r>
        <w:rPr>
          <w:rFonts w:ascii="Times New Roman" w:hAnsi="Times New Roman" w:cs="Times New Roman"/>
          <w:sz w:val="20"/>
        </w:rPr>
        <w:t>independent from the total size of the dataset, therefore the training time is proportional to the fixed height of the tree. Thus, the speed and effective performance presented with a decision tree classifier could</w:t>
      </w:r>
      <w:r w:rsidR="000B46EA">
        <w:rPr>
          <w:rFonts w:ascii="Times New Roman" w:hAnsi="Times New Roman" w:cs="Times New Roman"/>
          <w:sz w:val="20"/>
        </w:rPr>
        <w:t xml:space="preserve"> be argued to</w:t>
      </w:r>
      <w:r>
        <w:rPr>
          <w:rFonts w:ascii="Times New Roman" w:hAnsi="Times New Roman" w:cs="Times New Roman"/>
          <w:sz w:val="20"/>
        </w:rPr>
        <w:t xml:space="preserve"> challenge the efficiency of alternative models.</w:t>
      </w:r>
    </w:p>
    <w:p w14:paraId="18C3B1D3" w14:textId="44047ED6" w:rsidR="00BC6754" w:rsidRPr="00BC6754" w:rsidRDefault="009401B1" w:rsidP="009A6109">
      <w:pPr>
        <w:spacing w:line="276" w:lineRule="auto"/>
        <w:jc w:val="both"/>
        <w:rPr>
          <w:rFonts w:ascii="Times New Roman" w:hAnsi="Times New Roman" w:cs="Times New Roman"/>
          <w:b/>
          <w:sz w:val="20"/>
        </w:rPr>
      </w:pPr>
      <w:r w:rsidRPr="009401B1">
        <w:rPr>
          <w:rFonts w:ascii="Times New Roman" w:hAnsi="Times New Roman" w:cs="Times New Roman"/>
          <w:b/>
          <w:sz w:val="20"/>
        </w:rPr>
        <w:t>Support Vector Machine (SVM)</w:t>
      </w:r>
    </w:p>
    <w:p w14:paraId="4A41DA1A" w14:textId="049EC467" w:rsidR="003F66CB" w:rsidRDefault="008768F8" w:rsidP="009A6109">
      <w:pPr>
        <w:spacing w:line="276" w:lineRule="auto"/>
        <w:jc w:val="both"/>
        <w:rPr>
          <w:rFonts w:ascii="Times New Roman" w:hAnsi="Times New Roman" w:cs="Times New Roman"/>
          <w:sz w:val="20"/>
        </w:rPr>
      </w:pPr>
      <w:r>
        <w:rPr>
          <w:rFonts w:ascii="Times New Roman" w:hAnsi="Times New Roman" w:cs="Times New Roman"/>
          <w:sz w:val="20"/>
        </w:rPr>
        <w:t xml:space="preserve">An additional classification model </w:t>
      </w:r>
      <w:r w:rsidR="00BC6754">
        <w:rPr>
          <w:rFonts w:ascii="Times New Roman" w:hAnsi="Times New Roman" w:cs="Times New Roman"/>
          <w:sz w:val="20"/>
        </w:rPr>
        <w:t xml:space="preserve">which was explored was an SVM classifier, a supervised linear classification learning model. </w:t>
      </w:r>
      <w:r w:rsidR="00DE7271">
        <w:rPr>
          <w:rFonts w:ascii="Times New Roman" w:hAnsi="Times New Roman" w:cs="Times New Roman"/>
          <w:sz w:val="20"/>
        </w:rPr>
        <w:t xml:space="preserve">The </w:t>
      </w:r>
      <w:r w:rsidR="00BC6754">
        <w:rPr>
          <w:rFonts w:ascii="Times New Roman" w:hAnsi="Times New Roman" w:cs="Times New Roman"/>
          <w:sz w:val="20"/>
        </w:rPr>
        <w:t xml:space="preserve">SVM model </w:t>
      </w:r>
      <w:r w:rsidR="00DE7271">
        <w:rPr>
          <w:rFonts w:ascii="Times New Roman" w:hAnsi="Times New Roman" w:cs="Times New Roman"/>
          <w:sz w:val="20"/>
        </w:rPr>
        <w:t xml:space="preserve">largely </w:t>
      </w:r>
      <w:r w:rsidR="00BC6754">
        <w:rPr>
          <w:rFonts w:ascii="Times New Roman" w:hAnsi="Times New Roman" w:cs="Times New Roman"/>
          <w:sz w:val="20"/>
        </w:rPr>
        <w:t>operates by attempting to localise the</w:t>
      </w:r>
      <w:r w:rsidR="00DE7271">
        <w:rPr>
          <w:rFonts w:ascii="Times New Roman" w:hAnsi="Times New Roman" w:cs="Times New Roman"/>
          <w:sz w:val="20"/>
        </w:rPr>
        <w:t xml:space="preserve"> </w:t>
      </w:r>
      <w:r w:rsidR="00BC6754">
        <w:rPr>
          <w:rFonts w:ascii="Times New Roman" w:hAnsi="Times New Roman" w:cs="Times New Roman"/>
          <w:sz w:val="20"/>
        </w:rPr>
        <w:t>hyperplane</w:t>
      </w:r>
      <w:r w:rsidR="002671AD">
        <w:rPr>
          <w:rFonts w:ascii="Times New Roman" w:hAnsi="Times New Roman" w:cs="Times New Roman"/>
          <w:sz w:val="20"/>
        </w:rPr>
        <w:t>s</w:t>
      </w:r>
      <w:r w:rsidR="00BC6754">
        <w:rPr>
          <w:rFonts w:ascii="Times New Roman" w:hAnsi="Times New Roman" w:cs="Times New Roman"/>
          <w:sz w:val="20"/>
        </w:rPr>
        <w:t xml:space="preserve"> which </w:t>
      </w:r>
      <w:r w:rsidR="00DE7271">
        <w:rPr>
          <w:rFonts w:ascii="Times New Roman" w:hAnsi="Times New Roman" w:cs="Times New Roman"/>
          <w:sz w:val="20"/>
        </w:rPr>
        <w:t>can segregate</w:t>
      </w:r>
      <w:r w:rsidR="00BC6754">
        <w:rPr>
          <w:rFonts w:ascii="Times New Roman" w:hAnsi="Times New Roman" w:cs="Times New Roman"/>
          <w:sz w:val="20"/>
        </w:rPr>
        <w:t xml:space="preserve"> </w:t>
      </w:r>
      <w:r w:rsidR="00DE7271">
        <w:rPr>
          <w:rFonts w:ascii="Times New Roman" w:hAnsi="Times New Roman" w:cs="Times New Roman"/>
          <w:sz w:val="20"/>
        </w:rPr>
        <w:t xml:space="preserve">the </w:t>
      </w:r>
      <w:r w:rsidR="002671AD">
        <w:rPr>
          <w:rFonts w:ascii="Times New Roman" w:hAnsi="Times New Roman" w:cs="Times New Roman"/>
          <w:sz w:val="20"/>
        </w:rPr>
        <w:t>ten</w:t>
      </w:r>
      <w:r w:rsidR="00DE7271">
        <w:rPr>
          <w:rFonts w:ascii="Times New Roman" w:hAnsi="Times New Roman" w:cs="Times New Roman"/>
          <w:sz w:val="20"/>
        </w:rPr>
        <w:t xml:space="preserve"> different digit classifications most effectively</w:t>
      </w:r>
      <w:r w:rsidR="000D5E12">
        <w:rPr>
          <w:rFonts w:ascii="Times New Roman" w:hAnsi="Times New Roman" w:cs="Times New Roman"/>
          <w:sz w:val="20"/>
        </w:rPr>
        <w:t>.</w:t>
      </w:r>
      <w:r w:rsidR="004A3385">
        <w:rPr>
          <w:rFonts w:ascii="Times New Roman" w:hAnsi="Times New Roman" w:cs="Times New Roman"/>
          <w:sz w:val="20"/>
        </w:rPr>
        <w:t xml:space="preserve"> </w:t>
      </w:r>
      <w:r w:rsidR="003F66CB">
        <w:rPr>
          <w:rFonts w:ascii="Times New Roman" w:hAnsi="Times New Roman" w:cs="Times New Roman"/>
          <w:sz w:val="20"/>
        </w:rPr>
        <w:t>However, before the SVM model can be associated with the digits datasets, each pixel value within each image sample must be transformed such that each pixel is represented within its own dimension. Furthermore, this would flatten the original two spatial dimensions of the original greyscale image matrices,</w:t>
      </w:r>
      <w:r w:rsidR="00B322CA">
        <w:rPr>
          <w:rFonts w:ascii="Times New Roman" w:hAnsi="Times New Roman" w:cs="Times New Roman"/>
          <w:sz w:val="20"/>
        </w:rPr>
        <w:t xml:space="preserve"> f</w:t>
      </w:r>
      <w:r w:rsidR="003F66CB">
        <w:rPr>
          <w:rFonts w:ascii="Times New Roman" w:hAnsi="Times New Roman" w:cs="Times New Roman"/>
          <w:sz w:val="20"/>
        </w:rPr>
        <w:t xml:space="preserve">or example </w:t>
      </w:r>
      <w:r w:rsidR="00B322CA">
        <w:rPr>
          <w:rFonts w:ascii="Times New Roman" w:hAnsi="Times New Roman" w:cs="Times New Roman"/>
          <w:sz w:val="20"/>
        </w:rPr>
        <w:t xml:space="preserve">each pixel contained within each of the 28 x </w:t>
      </w:r>
      <w:proofErr w:type="gramStart"/>
      <w:r w:rsidR="00B322CA">
        <w:rPr>
          <w:rFonts w:ascii="Times New Roman" w:hAnsi="Times New Roman" w:cs="Times New Roman"/>
          <w:sz w:val="20"/>
        </w:rPr>
        <w:t>28 digit</w:t>
      </w:r>
      <w:proofErr w:type="gramEnd"/>
      <w:r w:rsidR="00B322CA">
        <w:rPr>
          <w:rFonts w:ascii="Times New Roman" w:hAnsi="Times New Roman" w:cs="Times New Roman"/>
          <w:sz w:val="20"/>
        </w:rPr>
        <w:t xml:space="preserve"> image samples </w:t>
      </w:r>
      <w:r w:rsidR="00B322CA">
        <w:rPr>
          <w:rFonts w:ascii="Times New Roman" w:hAnsi="Times New Roman" w:cs="Times New Roman"/>
          <w:sz w:val="20"/>
        </w:rPr>
        <w:lastRenderedPageBreak/>
        <w:t xml:space="preserve">would be contained within its own dimension and therefore generating a total of 784 dimensions for 784 pixel intensities. As such, each pixel intensity contained within the 784 dimensions of each image can be considered as a train point for the SVM classifier, thus each image is subsequently </w:t>
      </w:r>
      <w:r w:rsidR="0034563A">
        <w:rPr>
          <w:rFonts w:ascii="Times New Roman" w:hAnsi="Times New Roman" w:cs="Times New Roman"/>
          <w:sz w:val="20"/>
        </w:rPr>
        <w:t>being</w:t>
      </w:r>
      <w:r w:rsidR="00B322CA">
        <w:rPr>
          <w:rFonts w:ascii="Times New Roman" w:hAnsi="Times New Roman" w:cs="Times New Roman"/>
          <w:sz w:val="20"/>
        </w:rPr>
        <w:t xml:space="preserve"> indexed within a new array where each row is indicative of the pixel intensities defining a different digit image sample. For example, the training dataset size evaluates to 5000 x 784, the validation dataset size evaluates to 1000 x 784 and the test dataset size evaluates to 500 x 784.</w:t>
      </w:r>
    </w:p>
    <w:p w14:paraId="08948A0D" w14:textId="38A297A3" w:rsidR="009D34BD" w:rsidRDefault="000D5E12" w:rsidP="00CB372D">
      <w:pPr>
        <w:spacing w:line="276" w:lineRule="auto"/>
        <w:jc w:val="both"/>
        <w:rPr>
          <w:rFonts w:ascii="Times New Roman" w:hAnsi="Times New Roman" w:cs="Times New Roman"/>
          <w:sz w:val="20"/>
        </w:rPr>
      </w:pPr>
      <w:r>
        <w:rPr>
          <w:rFonts w:ascii="Times New Roman" w:hAnsi="Times New Roman" w:cs="Times New Roman"/>
          <w:sz w:val="20"/>
        </w:rPr>
        <w:t xml:space="preserve">One of the key aspects of the SVM classifier is the estimation of the hyperplane, a parameter which denotes the decision boundary when the model attempts to segregate and distinguish between the </w:t>
      </w:r>
      <w:r w:rsidR="00224D8D">
        <w:rPr>
          <w:rFonts w:ascii="Times New Roman" w:hAnsi="Times New Roman" w:cs="Times New Roman"/>
          <w:sz w:val="20"/>
        </w:rPr>
        <w:t xml:space="preserve">ten </w:t>
      </w:r>
      <w:r>
        <w:rPr>
          <w:rFonts w:ascii="Times New Roman" w:hAnsi="Times New Roman" w:cs="Times New Roman"/>
          <w:sz w:val="20"/>
        </w:rPr>
        <w:t>possible digit classifications</w:t>
      </w:r>
      <w:r w:rsidR="00224D8D">
        <w:rPr>
          <w:rFonts w:ascii="Times New Roman" w:hAnsi="Times New Roman" w:cs="Times New Roman"/>
          <w:sz w:val="20"/>
        </w:rPr>
        <w:t xml:space="preserve">, furthermore </w:t>
      </w:r>
      <w:r w:rsidR="008D141B">
        <w:rPr>
          <w:rFonts w:ascii="Times New Roman" w:hAnsi="Times New Roman" w:cs="Times New Roman"/>
          <w:sz w:val="20"/>
        </w:rPr>
        <w:t xml:space="preserve">deciding that the </w:t>
      </w:r>
      <w:r w:rsidR="00224D8D">
        <w:rPr>
          <w:rFonts w:ascii="Times New Roman" w:hAnsi="Times New Roman" w:cs="Times New Roman"/>
          <w:sz w:val="20"/>
        </w:rPr>
        <w:t xml:space="preserve">train points above the hyperplane </w:t>
      </w:r>
      <w:r w:rsidR="008D141B">
        <w:rPr>
          <w:rFonts w:ascii="Times New Roman" w:hAnsi="Times New Roman" w:cs="Times New Roman"/>
          <w:sz w:val="20"/>
        </w:rPr>
        <w:t xml:space="preserve">should be </w:t>
      </w:r>
      <w:r w:rsidR="00224D8D">
        <w:rPr>
          <w:rFonts w:ascii="Times New Roman" w:hAnsi="Times New Roman" w:cs="Times New Roman"/>
          <w:sz w:val="20"/>
        </w:rPr>
        <w:t xml:space="preserve">associated with </w:t>
      </w:r>
      <w:r w:rsidR="008D141B">
        <w:rPr>
          <w:rFonts w:ascii="Times New Roman" w:hAnsi="Times New Roman" w:cs="Times New Roman"/>
          <w:sz w:val="20"/>
        </w:rPr>
        <w:t xml:space="preserve">the digit classification, </w:t>
      </w:r>
      <w:r w:rsidR="00224D8D">
        <w:rPr>
          <w:rFonts w:ascii="Times New Roman" w:hAnsi="Times New Roman" w:cs="Times New Roman"/>
          <w:sz w:val="20"/>
        </w:rPr>
        <w:t xml:space="preserve">whereas the train points </w:t>
      </w:r>
      <w:r w:rsidR="008D141B">
        <w:rPr>
          <w:rFonts w:ascii="Times New Roman" w:hAnsi="Times New Roman" w:cs="Times New Roman"/>
          <w:sz w:val="20"/>
        </w:rPr>
        <w:t xml:space="preserve">below the hyperplane should be </w:t>
      </w:r>
      <w:r w:rsidR="00224D8D">
        <w:rPr>
          <w:rFonts w:ascii="Times New Roman" w:hAnsi="Times New Roman" w:cs="Times New Roman"/>
          <w:sz w:val="20"/>
        </w:rPr>
        <w:t>classified otherwise.</w:t>
      </w:r>
      <w:r w:rsidR="008D141B">
        <w:rPr>
          <w:rFonts w:ascii="Times New Roman" w:hAnsi="Times New Roman" w:cs="Times New Roman"/>
          <w:sz w:val="20"/>
        </w:rPr>
        <w:t xml:space="preserve"> </w:t>
      </w:r>
      <w:r w:rsidR="001576BF">
        <w:rPr>
          <w:rFonts w:ascii="Times New Roman" w:hAnsi="Times New Roman" w:cs="Times New Roman"/>
          <w:sz w:val="20"/>
        </w:rPr>
        <w:t>To this end, this initial SVM classification process is relatable to that of a binary classifier, merely classifying each train point between two different classes.</w:t>
      </w:r>
      <w:r w:rsidR="00CB372D">
        <w:rPr>
          <w:rFonts w:ascii="Times New Roman" w:hAnsi="Times New Roman" w:cs="Times New Roman"/>
          <w:sz w:val="20"/>
        </w:rPr>
        <w:t xml:space="preserve"> T</w:t>
      </w:r>
      <w:r w:rsidR="008D141B">
        <w:rPr>
          <w:rFonts w:ascii="Times New Roman" w:hAnsi="Times New Roman" w:cs="Times New Roman"/>
          <w:sz w:val="20"/>
        </w:rPr>
        <w:t xml:space="preserve">he fundamental objective being accomplished </w:t>
      </w:r>
      <w:r w:rsidR="001576BF">
        <w:rPr>
          <w:rFonts w:ascii="Times New Roman" w:hAnsi="Times New Roman" w:cs="Times New Roman"/>
          <w:sz w:val="20"/>
        </w:rPr>
        <w:t xml:space="preserve">with the SVM </w:t>
      </w:r>
      <w:r w:rsidR="008D141B">
        <w:rPr>
          <w:rFonts w:ascii="Times New Roman" w:hAnsi="Times New Roman" w:cs="Times New Roman"/>
          <w:sz w:val="20"/>
        </w:rPr>
        <w:t xml:space="preserve">is to ensure that the margin between the hyperplane and the </w:t>
      </w:r>
      <w:r w:rsidR="001576BF">
        <w:rPr>
          <w:rFonts w:ascii="Times New Roman" w:hAnsi="Times New Roman" w:cs="Times New Roman"/>
          <w:sz w:val="20"/>
        </w:rPr>
        <w:t>two classifications is maximised, this in turn will ensure that the estimated classification error is minimised and ensure that the classifier is capable of reliably correctly classifying each handwritten digit sample.</w:t>
      </w:r>
      <w:r w:rsidR="00CB372D">
        <w:rPr>
          <w:rFonts w:ascii="Times New Roman" w:hAnsi="Times New Roman" w:cs="Times New Roman"/>
          <w:sz w:val="20"/>
        </w:rPr>
        <w:t xml:space="preserve"> </w:t>
      </w:r>
      <w:r w:rsidR="001576BF">
        <w:rPr>
          <w:rFonts w:ascii="Times New Roman" w:hAnsi="Times New Roman" w:cs="Times New Roman"/>
          <w:sz w:val="20"/>
        </w:rPr>
        <w:t xml:space="preserve">However, as previously elaborated, the problem presented within this assignment is the successful recognition of multiple handwritten digits, thereby the recognition of multiple handwritten digit classifications. As such, a mere binary classification with a singular hyperplane is insufficient for multiclass classification, therefore a one vs one </w:t>
      </w:r>
      <w:r w:rsidR="001F5018">
        <w:rPr>
          <w:rFonts w:ascii="Times New Roman" w:hAnsi="Times New Roman" w:cs="Times New Roman"/>
          <w:sz w:val="20"/>
        </w:rPr>
        <w:t>scheme</w:t>
      </w:r>
      <w:r w:rsidR="001576BF">
        <w:rPr>
          <w:rFonts w:ascii="Times New Roman" w:hAnsi="Times New Roman" w:cs="Times New Roman"/>
          <w:sz w:val="20"/>
        </w:rPr>
        <w:t xml:space="preserve"> </w:t>
      </w:r>
      <w:r w:rsidR="00057DB2">
        <w:rPr>
          <w:rFonts w:ascii="Times New Roman" w:hAnsi="Times New Roman" w:cs="Times New Roman"/>
          <w:sz w:val="20"/>
        </w:rPr>
        <w:t xml:space="preserve">(OVO) </w:t>
      </w:r>
      <w:r w:rsidR="001576BF">
        <w:rPr>
          <w:rFonts w:ascii="Times New Roman" w:hAnsi="Times New Roman" w:cs="Times New Roman"/>
          <w:sz w:val="20"/>
        </w:rPr>
        <w:t xml:space="preserve">was applied. </w:t>
      </w:r>
    </w:p>
    <w:p w14:paraId="78E91A0F" w14:textId="1F67CE4A" w:rsidR="009D34BD" w:rsidRPr="00D316E3" w:rsidRDefault="009D34BD" w:rsidP="00C208A0">
      <w:pPr>
        <w:spacing w:after="0" w:line="276" w:lineRule="auto"/>
        <w:jc w:val="both"/>
        <w:rPr>
          <w:rFonts w:ascii="Times New Roman" w:eastAsiaTheme="minorEastAsia" w:hAnsi="Times New Roman" w:cs="Times New Roman"/>
          <w:sz w:val="20"/>
        </w:rPr>
      </w:pPr>
      <m:oMathPara>
        <m:oMath>
          <m:r>
            <w:rPr>
              <w:rFonts w:ascii="Cambria Math" w:hAnsi="Cambria Math" w:cs="Times New Roman"/>
              <w:sz w:val="20"/>
            </w:rPr>
            <m:t xml:space="preserve">OVO= </m:t>
          </m:r>
          <m:f>
            <m:fPr>
              <m:ctrlPr>
                <w:rPr>
                  <w:rFonts w:ascii="Cambria Math" w:hAnsi="Cambria Math" w:cs="Times New Roman"/>
                  <w:i/>
                  <w:sz w:val="20"/>
                </w:rPr>
              </m:ctrlPr>
            </m:fPr>
            <m:num>
              <m:r>
                <w:rPr>
                  <w:rFonts w:ascii="Cambria Math" w:hAnsi="Cambria Math" w:cs="Times New Roman"/>
                  <w:sz w:val="20"/>
                </w:rPr>
                <m:t>N(N-1)</m:t>
              </m:r>
            </m:num>
            <m:den>
              <m:r>
                <w:rPr>
                  <w:rFonts w:ascii="Cambria Math" w:hAnsi="Cambria Math" w:cs="Times New Roman"/>
                  <w:sz w:val="20"/>
                </w:rPr>
                <m:t>2</m:t>
              </m:r>
            </m:den>
          </m:f>
        </m:oMath>
      </m:oMathPara>
    </w:p>
    <w:p w14:paraId="6C61B363" w14:textId="4EB15163" w:rsidR="00D316E3" w:rsidRDefault="00A369E1" w:rsidP="00CB372D">
      <w:pPr>
        <w:spacing w:after="0" w:line="276" w:lineRule="auto"/>
        <w:jc w:val="center"/>
        <w:rPr>
          <w:rFonts w:ascii="Times New Roman" w:hAnsi="Times New Roman" w:cs="Times New Roman"/>
          <w:sz w:val="20"/>
        </w:rPr>
      </w:pPr>
      <w:r>
        <w:rPr>
          <w:noProof/>
        </w:rPr>
        <mc:AlternateContent>
          <mc:Choice Requires="wps">
            <w:drawing>
              <wp:inline distT="0" distB="0" distL="0" distR="0" wp14:anchorId="038C28A6" wp14:editId="587E4F21">
                <wp:extent cx="5314950" cy="275590"/>
                <wp:effectExtent l="0" t="0" r="0" b="0"/>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275590"/>
                        </a:xfrm>
                        <a:prstGeom prst="rect">
                          <a:avLst/>
                        </a:prstGeom>
                        <a:solidFill>
                          <a:srgbClr val="FFFFFF"/>
                        </a:solidFill>
                        <a:ln w="9525">
                          <a:noFill/>
                          <a:miter lim="800000"/>
                          <a:headEnd/>
                          <a:tailEnd/>
                        </a:ln>
                      </wps:spPr>
                      <wps:txbx>
                        <w:txbxContent>
                          <w:p w14:paraId="0224F6B1" w14:textId="331F50E8" w:rsidR="00C208A0" w:rsidRPr="001945D5" w:rsidRDefault="00C208A0" w:rsidP="00A369E1">
                            <w:pPr>
                              <w:spacing w:after="0" w:line="240" w:lineRule="auto"/>
                              <w:jc w:val="center"/>
                              <w:rPr>
                                <w:rFonts w:ascii="Times New Roman" w:hAnsi="Times New Roman" w:cs="Times New Roman"/>
                                <w:i/>
                                <w:sz w:val="20"/>
                              </w:rPr>
                            </w:pPr>
                            <w:r>
                              <w:rPr>
                                <w:rFonts w:ascii="Times New Roman" w:hAnsi="Times New Roman" w:cs="Times New Roman"/>
                                <w:i/>
                                <w:sz w:val="20"/>
                              </w:rPr>
                              <w:t>Formula 1. Formula for estimating the number of SVM classifiers required for one-vs-one (OVO).</w:t>
                            </w:r>
                          </w:p>
                        </w:txbxContent>
                      </wps:txbx>
                      <wps:bodyPr rot="0" vert="horz" wrap="square" lIns="91440" tIns="45720" rIns="91440" bIns="45720" anchor="t" anchorCtr="0">
                        <a:noAutofit/>
                      </wps:bodyPr>
                    </wps:wsp>
                  </a:graphicData>
                </a:graphic>
              </wp:inline>
            </w:drawing>
          </mc:Choice>
          <mc:Fallback>
            <w:pict>
              <v:shapetype w14:anchorId="038C28A6" id="_x0000_t202" coordsize="21600,21600" o:spt="202" path="m,l,21600r21600,l21600,xe">
                <v:stroke joinstyle="miter"/>
                <v:path gradientshapeok="t" o:connecttype="rect"/>
              </v:shapetype>
              <v:shape id="Text Box 2" o:spid="_x0000_s1026" type="#_x0000_t202" style="width:418.5pt;height:2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" stroked="f">
                <v:textbox>
                  <w:txbxContent>
                    <w:p w14:paraId="0224F6B1" w14:textId="331F50E8" w:rsidR="00C208A0" w:rsidRPr="001945D5" w:rsidRDefault="00C208A0" w:rsidP="00A369E1">
                      <w:pPr>
                        <w:spacing w:after="0" w:line="240" w:lineRule="auto"/>
                        <w:jc w:val="center"/>
                        <w:rPr>
                          <w:rFonts w:ascii="Times New Roman" w:hAnsi="Times New Roman" w:cs="Times New Roman"/>
                          <w:i/>
                          <w:sz w:val="20"/>
                        </w:rPr>
                      </w:pPr>
                      <w:r>
                        <w:rPr>
                          <w:rFonts w:ascii="Times New Roman" w:hAnsi="Times New Roman" w:cs="Times New Roman"/>
                          <w:i/>
                          <w:sz w:val="20"/>
                        </w:rPr>
                        <w:t>Formula 1. Formula for estimating the number of SVM classifiers required for one-vs-one (OVO).</w:t>
                      </w:r>
                    </w:p>
                  </w:txbxContent>
                </v:textbox>
                <w10:anchorlock/>
              </v:shape>
            </w:pict>
          </mc:Fallback>
        </mc:AlternateContent>
      </w:r>
    </w:p>
    <w:p w14:paraId="54FD084B" w14:textId="64ED7B09" w:rsidR="00522FCB" w:rsidRDefault="001F5018" w:rsidP="009A6109">
      <w:pPr>
        <w:spacing w:line="276" w:lineRule="auto"/>
        <w:jc w:val="both"/>
        <w:rPr>
          <w:rFonts w:ascii="Times New Roman" w:hAnsi="Times New Roman" w:cs="Times New Roman"/>
          <w:sz w:val="20"/>
        </w:rPr>
      </w:pPr>
      <w:r>
        <w:rPr>
          <w:rFonts w:ascii="Times New Roman" w:hAnsi="Times New Roman" w:cs="Times New Roman"/>
          <w:sz w:val="20"/>
        </w:rPr>
        <w:t xml:space="preserve">The OVO scheme </w:t>
      </w:r>
      <w:r w:rsidR="00057DB2">
        <w:rPr>
          <w:rFonts w:ascii="Times New Roman" w:hAnsi="Times New Roman" w:cs="Times New Roman"/>
          <w:sz w:val="20"/>
        </w:rPr>
        <w:t>continues to</w:t>
      </w:r>
      <w:r w:rsidR="009D34BD">
        <w:rPr>
          <w:rFonts w:ascii="Times New Roman" w:hAnsi="Times New Roman" w:cs="Times New Roman"/>
          <w:sz w:val="20"/>
        </w:rPr>
        <w:t xml:space="preserve"> train </w:t>
      </w:r>
      <w:r w:rsidR="00057DB2">
        <w:rPr>
          <w:rFonts w:ascii="Times New Roman" w:hAnsi="Times New Roman" w:cs="Times New Roman"/>
          <w:sz w:val="20"/>
        </w:rPr>
        <w:t xml:space="preserve">an SVM with a single hyperplane to produce binary classifications, however an imperative difference introduced with an OVO </w:t>
      </w:r>
      <w:r>
        <w:rPr>
          <w:rFonts w:ascii="Times New Roman" w:hAnsi="Times New Roman" w:cs="Times New Roman"/>
          <w:sz w:val="20"/>
        </w:rPr>
        <w:t xml:space="preserve">scheme </w:t>
      </w:r>
      <w:r w:rsidR="00057DB2">
        <w:rPr>
          <w:rFonts w:ascii="Times New Roman" w:hAnsi="Times New Roman" w:cs="Times New Roman"/>
          <w:sz w:val="20"/>
        </w:rPr>
        <w:t xml:space="preserve">is that multiple SVM </w:t>
      </w:r>
      <w:r w:rsidR="009D34BD">
        <w:rPr>
          <w:rFonts w:ascii="Times New Roman" w:hAnsi="Times New Roman" w:cs="Times New Roman"/>
          <w:sz w:val="20"/>
        </w:rPr>
        <w:t>classifier</w:t>
      </w:r>
      <w:r w:rsidR="00057DB2">
        <w:rPr>
          <w:rFonts w:ascii="Times New Roman" w:hAnsi="Times New Roman" w:cs="Times New Roman"/>
          <w:sz w:val="20"/>
        </w:rPr>
        <w:t>s are trained</w:t>
      </w:r>
      <w:r w:rsidR="009D34BD">
        <w:rPr>
          <w:rFonts w:ascii="Times New Roman" w:hAnsi="Times New Roman" w:cs="Times New Roman"/>
          <w:sz w:val="20"/>
        </w:rPr>
        <w:t xml:space="preserve"> for each possible pair of digit classifications</w:t>
      </w:r>
      <w:r w:rsidR="000D4E10">
        <w:rPr>
          <w:rFonts w:ascii="Times New Roman" w:hAnsi="Times New Roman" w:cs="Times New Roman"/>
          <w:sz w:val="20"/>
        </w:rPr>
        <w:t xml:space="preserve">, </w:t>
      </w:r>
      <w:r w:rsidR="00057DB2">
        <w:rPr>
          <w:rFonts w:ascii="Times New Roman" w:hAnsi="Times New Roman" w:cs="Times New Roman"/>
          <w:sz w:val="20"/>
        </w:rPr>
        <w:t xml:space="preserve">for example a total of 45 </w:t>
      </w:r>
      <w:r w:rsidR="001137A3">
        <w:rPr>
          <w:rFonts w:ascii="Times New Roman" w:hAnsi="Times New Roman" w:cs="Times New Roman"/>
          <w:sz w:val="20"/>
        </w:rPr>
        <w:t xml:space="preserve">SVM </w:t>
      </w:r>
      <w:r w:rsidR="00057DB2">
        <w:rPr>
          <w:rFonts w:ascii="Times New Roman" w:hAnsi="Times New Roman" w:cs="Times New Roman"/>
          <w:sz w:val="20"/>
        </w:rPr>
        <w:t>classifiers would be required</w:t>
      </w:r>
      <w:r>
        <w:rPr>
          <w:rFonts w:ascii="Times New Roman" w:hAnsi="Times New Roman" w:cs="Times New Roman"/>
          <w:sz w:val="20"/>
        </w:rPr>
        <w:t xml:space="preserve"> to classify the 10 possible </w:t>
      </w:r>
      <w:r w:rsidR="009525E5">
        <w:rPr>
          <w:rFonts w:ascii="Times New Roman" w:hAnsi="Times New Roman" w:cs="Times New Roman"/>
          <w:sz w:val="20"/>
        </w:rPr>
        <w:t xml:space="preserve">digit </w:t>
      </w:r>
      <w:r>
        <w:rPr>
          <w:rFonts w:ascii="Times New Roman" w:hAnsi="Times New Roman" w:cs="Times New Roman"/>
          <w:sz w:val="20"/>
        </w:rPr>
        <w:t xml:space="preserve">classifications involved within this assignment. As such, training each of the SVM classifiers entails </w:t>
      </w:r>
      <w:r w:rsidR="009525E5">
        <w:rPr>
          <w:rFonts w:ascii="Times New Roman" w:hAnsi="Times New Roman" w:cs="Times New Roman"/>
          <w:sz w:val="20"/>
        </w:rPr>
        <w:t xml:space="preserve">only using the subset of instances from the training data which contains either of the classes pertaining to the current pair of class labels, whereas the other instances are ignored by this classifier. To surmise, the final output prediction is depicted through a voting strategy between each of the 45 different classifiers, where the class which received the most votes is selected as the final prediction. </w:t>
      </w:r>
    </w:p>
    <w:p w14:paraId="0595F36C" w14:textId="20DF4D9B" w:rsidR="007F3A85" w:rsidRDefault="007F3A85" w:rsidP="009A6109">
      <w:pPr>
        <w:spacing w:line="276" w:lineRule="auto"/>
        <w:jc w:val="both"/>
        <w:rPr>
          <w:rFonts w:ascii="Times New Roman" w:hAnsi="Times New Roman" w:cs="Times New Roman"/>
          <w:sz w:val="20"/>
        </w:rPr>
      </w:pPr>
      <w:r>
        <w:rPr>
          <w:rFonts w:ascii="Times New Roman" w:hAnsi="Times New Roman" w:cs="Times New Roman"/>
          <w:sz w:val="20"/>
        </w:rPr>
        <w:t xml:space="preserve">As noted by </w:t>
      </w:r>
      <w:proofErr w:type="spellStart"/>
      <w:r>
        <w:rPr>
          <w:rFonts w:ascii="Times New Roman" w:hAnsi="Times New Roman" w:cs="Times New Roman"/>
          <w:sz w:val="20"/>
        </w:rPr>
        <w:t>Fedorovici</w:t>
      </w:r>
      <w:proofErr w:type="spellEnd"/>
      <w:r>
        <w:rPr>
          <w:rFonts w:ascii="Times New Roman" w:hAnsi="Times New Roman" w:cs="Times New Roman"/>
          <w:sz w:val="20"/>
        </w:rPr>
        <w:t xml:space="preserve"> and Dragan (2011), while alternative approaches such as a neural network architecture offer the opportunity to perform better overall, an SVM classifier presented the advantage of being able to train the model in a shorter amount of time in comparison while still achieving a high performance. For example, in a comparative study conducted by </w:t>
      </w:r>
      <w:proofErr w:type="spellStart"/>
      <w:r>
        <w:rPr>
          <w:rFonts w:ascii="Times New Roman" w:hAnsi="Times New Roman" w:cs="Times New Roman"/>
          <w:sz w:val="20"/>
        </w:rPr>
        <w:t>Fedorovici</w:t>
      </w:r>
      <w:proofErr w:type="spellEnd"/>
      <w:r>
        <w:rPr>
          <w:rFonts w:ascii="Times New Roman" w:hAnsi="Times New Roman" w:cs="Times New Roman"/>
          <w:sz w:val="20"/>
        </w:rPr>
        <w:t xml:space="preserve"> and Dragan (2011), a neural network architecture required a total of two weeks to fully train and fine-tune the model with their training dataset, whereas the SVM classifier was capable of training on the same amount of data in under thirty minutes. Though the training of the CNN architecture involved in this assignment fortunately did not require two weeks of training, it can be observed that the CNN architecture required a considerably larger amount of time to fully train and refine the model with the training dataset involved within this assignment.</w:t>
      </w:r>
    </w:p>
    <w:p w14:paraId="4F3FE44C" w14:textId="3214A147" w:rsidR="006F37EC" w:rsidRDefault="009401B1" w:rsidP="009A6109">
      <w:pPr>
        <w:spacing w:line="276" w:lineRule="auto"/>
        <w:jc w:val="both"/>
        <w:rPr>
          <w:rFonts w:ascii="Times New Roman" w:hAnsi="Times New Roman" w:cs="Times New Roman"/>
          <w:b/>
          <w:sz w:val="20"/>
        </w:rPr>
      </w:pPr>
      <w:r>
        <w:rPr>
          <w:rFonts w:ascii="Times New Roman" w:hAnsi="Times New Roman" w:cs="Times New Roman"/>
          <w:b/>
          <w:sz w:val="20"/>
        </w:rPr>
        <w:t xml:space="preserve">Convolutional Neural Network </w:t>
      </w:r>
      <w:r w:rsidR="00BC6754">
        <w:rPr>
          <w:rFonts w:ascii="Times New Roman" w:hAnsi="Times New Roman" w:cs="Times New Roman"/>
          <w:b/>
          <w:sz w:val="20"/>
        </w:rPr>
        <w:t>(</w:t>
      </w:r>
      <w:r w:rsidR="006F37EC" w:rsidRPr="009401B1">
        <w:rPr>
          <w:rFonts w:ascii="Times New Roman" w:hAnsi="Times New Roman" w:cs="Times New Roman"/>
          <w:b/>
          <w:sz w:val="20"/>
        </w:rPr>
        <w:t>CNN</w:t>
      </w:r>
      <w:r w:rsidR="00BC6754">
        <w:rPr>
          <w:rFonts w:ascii="Times New Roman" w:hAnsi="Times New Roman" w:cs="Times New Roman"/>
          <w:b/>
          <w:sz w:val="20"/>
        </w:rPr>
        <w:t>)</w:t>
      </w:r>
      <w:r w:rsidR="005D2290">
        <w:rPr>
          <w:rFonts w:ascii="Times New Roman" w:hAnsi="Times New Roman" w:cs="Times New Roman"/>
          <w:b/>
          <w:sz w:val="20"/>
        </w:rPr>
        <w:t xml:space="preserve"> </w:t>
      </w:r>
    </w:p>
    <w:p w14:paraId="6D8A5F04" w14:textId="58963F1D" w:rsidR="00950804" w:rsidRDefault="005D2290" w:rsidP="009A6109">
      <w:pPr>
        <w:spacing w:line="276" w:lineRule="auto"/>
        <w:jc w:val="both"/>
        <w:rPr>
          <w:rFonts w:ascii="Times New Roman" w:hAnsi="Times New Roman" w:cs="Times New Roman"/>
          <w:sz w:val="20"/>
        </w:rPr>
      </w:pPr>
      <w:r>
        <w:rPr>
          <w:rFonts w:ascii="Times New Roman" w:hAnsi="Times New Roman" w:cs="Times New Roman"/>
          <w:sz w:val="20"/>
        </w:rPr>
        <w:t>However, one final approach which was implemented was a convolutional neural network (CNN)</w:t>
      </w:r>
      <w:r w:rsidR="0084475C">
        <w:rPr>
          <w:rFonts w:ascii="Times New Roman" w:hAnsi="Times New Roman" w:cs="Times New Roman"/>
          <w:sz w:val="20"/>
        </w:rPr>
        <w:t xml:space="preserve"> with a </w:t>
      </w:r>
      <w:proofErr w:type="spellStart"/>
      <w:r w:rsidR="0084475C">
        <w:rPr>
          <w:rFonts w:ascii="Times New Roman" w:hAnsi="Times New Roman" w:cs="Times New Roman"/>
          <w:sz w:val="20"/>
        </w:rPr>
        <w:t>softmax</w:t>
      </w:r>
      <w:proofErr w:type="spellEnd"/>
      <w:r w:rsidR="0084475C">
        <w:rPr>
          <w:rFonts w:ascii="Times New Roman" w:hAnsi="Times New Roman" w:cs="Times New Roman"/>
          <w:sz w:val="20"/>
        </w:rPr>
        <w:t xml:space="preserve"> function</w:t>
      </w:r>
      <w:r>
        <w:rPr>
          <w:rFonts w:ascii="Times New Roman" w:hAnsi="Times New Roman" w:cs="Times New Roman"/>
          <w:sz w:val="20"/>
        </w:rPr>
        <w:t xml:space="preserve">. A CNN is a </w:t>
      </w:r>
      <w:r w:rsidR="00F52DB4">
        <w:rPr>
          <w:rFonts w:ascii="Times New Roman" w:hAnsi="Times New Roman" w:cs="Times New Roman"/>
          <w:sz w:val="20"/>
        </w:rPr>
        <w:t xml:space="preserve">feedforward network </w:t>
      </w:r>
      <w:r w:rsidR="003941C0">
        <w:rPr>
          <w:rFonts w:ascii="Times New Roman" w:hAnsi="Times New Roman" w:cs="Times New Roman"/>
          <w:sz w:val="20"/>
        </w:rPr>
        <w:t>which delegates a series of logistic regression models stacked on top of each other, with the final layer being either a logistic or linear regression model (Murphy, 2012). The CNN</w:t>
      </w:r>
      <w:r w:rsidR="00F52DB4">
        <w:rPr>
          <w:rFonts w:ascii="Times New Roman" w:hAnsi="Times New Roman" w:cs="Times New Roman"/>
          <w:sz w:val="20"/>
        </w:rPr>
        <w:t xml:space="preserve"> employs a </w:t>
      </w:r>
      <w:r>
        <w:rPr>
          <w:rFonts w:ascii="Times New Roman" w:hAnsi="Times New Roman" w:cs="Times New Roman"/>
          <w:sz w:val="20"/>
        </w:rPr>
        <w:t xml:space="preserve">deep-learning strategy </w:t>
      </w:r>
      <w:r w:rsidR="003941C0">
        <w:rPr>
          <w:rFonts w:ascii="Times New Roman" w:hAnsi="Times New Roman" w:cs="Times New Roman"/>
          <w:sz w:val="20"/>
        </w:rPr>
        <w:t>which</w:t>
      </w:r>
      <w:r w:rsidR="00F52DB4">
        <w:rPr>
          <w:rFonts w:ascii="Times New Roman" w:hAnsi="Times New Roman" w:cs="Times New Roman"/>
          <w:sz w:val="20"/>
        </w:rPr>
        <w:t xml:space="preserve"> </w:t>
      </w:r>
      <w:r>
        <w:rPr>
          <w:rFonts w:ascii="Times New Roman" w:hAnsi="Times New Roman" w:cs="Times New Roman"/>
          <w:sz w:val="20"/>
        </w:rPr>
        <w:t xml:space="preserve">is inherently inspired by the structure of </w:t>
      </w:r>
      <w:r w:rsidR="00E75E42">
        <w:rPr>
          <w:rFonts w:ascii="Times New Roman" w:hAnsi="Times New Roman" w:cs="Times New Roman"/>
          <w:sz w:val="20"/>
        </w:rPr>
        <w:t xml:space="preserve">visual cortex within a </w:t>
      </w:r>
      <w:r>
        <w:rPr>
          <w:rFonts w:ascii="Times New Roman" w:hAnsi="Times New Roman" w:cs="Times New Roman"/>
          <w:sz w:val="20"/>
        </w:rPr>
        <w:t xml:space="preserve">biological brain, whereby the network </w:t>
      </w:r>
      <w:r w:rsidR="00E75E42">
        <w:rPr>
          <w:rFonts w:ascii="Times New Roman" w:hAnsi="Times New Roman" w:cs="Times New Roman"/>
          <w:sz w:val="20"/>
        </w:rPr>
        <w:t>will tune a set of weights based on the propagation of neurons that are derived from the input images</w:t>
      </w:r>
      <w:r w:rsidR="00A87CAC">
        <w:rPr>
          <w:rFonts w:ascii="Times New Roman" w:hAnsi="Times New Roman" w:cs="Times New Roman"/>
          <w:sz w:val="20"/>
        </w:rPr>
        <w:t xml:space="preserve"> through a set of hidden layers within the neural network. Unlike the previous approaches, the aim of a CNN architecture is to perform image classification by observing low level spatial features such as foreground edges and use this knowledge to develop a more abstract understanding through multiple convolution layers.</w:t>
      </w:r>
      <w:r w:rsidR="006226F3">
        <w:rPr>
          <w:rFonts w:ascii="Times New Roman" w:hAnsi="Times New Roman" w:cs="Times New Roman"/>
          <w:sz w:val="20"/>
        </w:rPr>
        <w:t xml:space="preserve"> </w:t>
      </w:r>
    </w:p>
    <w:p w14:paraId="75BED145" w14:textId="139C325C" w:rsidR="009A2C5C" w:rsidRDefault="002E6AFB" w:rsidP="009A6109">
      <w:pPr>
        <w:spacing w:line="276" w:lineRule="auto"/>
        <w:jc w:val="both"/>
        <w:rPr>
          <w:rFonts w:ascii="Times New Roman" w:hAnsi="Times New Roman" w:cs="Times New Roman"/>
          <w:sz w:val="20"/>
        </w:rPr>
      </w:pPr>
      <w:r>
        <w:rPr>
          <w:rFonts w:ascii="Times New Roman" w:hAnsi="Times New Roman" w:cs="Times New Roman"/>
          <w:noProof/>
          <w:sz w:val="20"/>
        </w:rPr>
        <w:lastRenderedPageBreak/>
        <mc:AlternateContent>
          <mc:Choice Requires="wps">
            <w:drawing>
              <wp:anchor distT="0" distB="0" distL="114300" distR="114300" simplePos="0" relativeHeight="251687936" behindDoc="0" locked="0" layoutInCell="1" allowOverlap="1" wp14:anchorId="25A6E1C2" wp14:editId="43B359DE">
                <wp:simplePos x="0" y="0"/>
                <wp:positionH relativeFrom="column">
                  <wp:posOffset>2361537</wp:posOffset>
                </wp:positionH>
                <wp:positionV relativeFrom="paragraph">
                  <wp:posOffset>172775</wp:posOffset>
                </wp:positionV>
                <wp:extent cx="318053"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318053" cy="0"/>
                        </a:xfrm>
                        <a:prstGeom prst="line">
                          <a:avLst/>
                        </a:prstGeom>
                        <a:ln w="1905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3B5C4C0" id="Straight Connector 15" o:spid="_x0000_s1026" style="position:absolute;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5.95pt,13.6pt" to="211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" strokecolor="black [3213]" strokeweight="1.5pt">
                <v:stroke dashstyle="3 1" joinstyle="miter"/>
              </v:line>
            </w:pict>
          </mc:Fallback>
        </mc:AlternateContent>
      </w:r>
      <w:r>
        <w:rPr>
          <w:rFonts w:ascii="Times New Roman" w:hAnsi="Times New Roman" w:cs="Times New Roman"/>
          <w:noProof/>
          <w:sz w:val="20"/>
        </w:rPr>
        <mc:AlternateContent>
          <mc:Choice Requires="wps">
            <w:drawing>
              <wp:anchor distT="0" distB="0" distL="114300" distR="114300" simplePos="0" relativeHeight="251685888" behindDoc="0" locked="0" layoutInCell="1" allowOverlap="1" wp14:anchorId="2CD92E70" wp14:editId="6821661B">
                <wp:simplePos x="0" y="0"/>
                <wp:positionH relativeFrom="column">
                  <wp:posOffset>3045350</wp:posOffset>
                </wp:positionH>
                <wp:positionV relativeFrom="paragraph">
                  <wp:posOffset>228434</wp:posOffset>
                </wp:positionV>
                <wp:extent cx="293038" cy="357754"/>
                <wp:effectExtent l="0" t="0" r="31115" b="23495"/>
                <wp:wrapNone/>
                <wp:docPr id="12" name="Straight Connector 12"/>
                <wp:cNvGraphicFramePr/>
                <a:graphic xmlns:a="http://schemas.openxmlformats.org/drawingml/2006/main">
                  <a:graphicData uri="http://schemas.microsoft.com/office/word/2010/wordprocessingShape">
                    <wps:wsp>
                      <wps:cNvCnPr/>
                      <wps:spPr>
                        <a:xfrm>
                          <a:off x="0" y="0"/>
                          <a:ext cx="293038" cy="357754"/>
                        </a:xfrm>
                        <a:prstGeom prst="line">
                          <a:avLst/>
                        </a:prstGeom>
                        <a:ln w="1905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8B7823" id="Straight Connector 12"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8pt,18pt" to="262.85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" strokecolor="black [3213]" strokeweight="1.5pt">
                <v:stroke dashstyle="3 1" joinstyle="miter"/>
              </v:line>
            </w:pict>
          </mc:Fallback>
        </mc:AlternateContent>
      </w:r>
      <w:r w:rsidR="009A2C5C">
        <w:rPr>
          <w:rFonts w:ascii="Times New Roman" w:hAnsi="Times New Roman" w:cs="Times New Roman"/>
          <w:noProof/>
          <w:sz w:val="20"/>
        </w:rPr>
        <mc:AlternateContent>
          <mc:Choice Requires="wps">
            <w:drawing>
              <wp:anchor distT="0" distB="0" distL="114300" distR="114300" simplePos="0" relativeHeight="251679744" behindDoc="0" locked="0" layoutInCell="1" allowOverlap="1" wp14:anchorId="15BB505D" wp14:editId="3E1AE1EB">
                <wp:simplePos x="0" y="0"/>
                <wp:positionH relativeFrom="column">
                  <wp:posOffset>1620851</wp:posOffset>
                </wp:positionH>
                <wp:positionV relativeFrom="paragraph">
                  <wp:posOffset>20955</wp:posOffset>
                </wp:positionV>
                <wp:extent cx="357809" cy="127221"/>
                <wp:effectExtent l="0" t="0" r="23495" b="25400"/>
                <wp:wrapNone/>
                <wp:docPr id="9" name="Straight Connector 9"/>
                <wp:cNvGraphicFramePr/>
                <a:graphic xmlns:a="http://schemas.openxmlformats.org/drawingml/2006/main">
                  <a:graphicData uri="http://schemas.microsoft.com/office/word/2010/wordprocessingShape">
                    <wps:wsp>
                      <wps:cNvCnPr/>
                      <wps:spPr>
                        <a:xfrm>
                          <a:off x="0" y="0"/>
                          <a:ext cx="357809" cy="127221"/>
                        </a:xfrm>
                        <a:prstGeom prst="line">
                          <a:avLst/>
                        </a:prstGeom>
                        <a:ln w="1905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5561BE" id="Straight Connector 9"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65pt,1.65pt" to="155.8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" strokecolor="black [3213]" strokeweight="1.5pt">
                <v:stroke dashstyle="3 1" joinstyle="miter"/>
              </v:line>
            </w:pict>
          </mc:Fallback>
        </mc:AlternateContent>
      </w:r>
      <w:r w:rsidR="009A2C5C">
        <w:rPr>
          <w:rFonts w:ascii="Times New Roman" w:hAnsi="Times New Roman" w:cs="Times New Roman"/>
          <w:noProof/>
          <w:sz w:val="20"/>
        </w:rPr>
        <mc:AlternateContent>
          <mc:Choice Requires="wps">
            <w:drawing>
              <wp:anchor distT="0" distB="0" distL="114300" distR="114300" simplePos="0" relativeHeight="251675648" behindDoc="0" locked="0" layoutInCell="1" allowOverlap="1" wp14:anchorId="0024A490" wp14:editId="7E9F96D2">
                <wp:simplePos x="0" y="0"/>
                <wp:positionH relativeFrom="column">
                  <wp:posOffset>206734</wp:posOffset>
                </wp:positionH>
                <wp:positionV relativeFrom="paragraph">
                  <wp:posOffset>5798</wp:posOffset>
                </wp:positionV>
                <wp:extent cx="556591"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56591" cy="0"/>
                        </a:xfrm>
                        <a:prstGeom prst="line">
                          <a:avLst/>
                        </a:prstGeom>
                        <a:ln w="1905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965064A" id="Straight Connector 6"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3pt,.45pt" to="60.1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" strokecolor="black [3213]" strokeweight="1.5pt">
                <v:stroke dashstyle="3 1" joinstyle="miter"/>
              </v:line>
            </w:pict>
          </mc:Fallback>
        </mc:AlternateContent>
      </w:r>
      <w:ins w:id="0" w:author="Peter Hart (12421031)" w:date="2018-04-25T15:42:00Z">
        <w:r w:rsidR="009A2C5C" w:rsidRPr="009A2C5C">
          <w:rPr>
            <w:rFonts w:ascii="Times New Roman" w:hAnsi="Times New Roman" w:cs="Times New Roman"/>
            <w:noProof/>
            <w:sz w:val="20"/>
          </w:rPr>
          <mc:AlternateContent>
            <mc:Choice Requires="wps">
              <w:drawing>
                <wp:anchor distT="0" distB="0" distL="114300" distR="114300" simplePos="0" relativeHeight="251661312" behindDoc="0" locked="0" layoutInCell="1" allowOverlap="1" wp14:anchorId="144707CA" wp14:editId="219AE53F">
                  <wp:simplePos x="0" y="0"/>
                  <wp:positionH relativeFrom="column">
                    <wp:posOffset>1392555</wp:posOffset>
                  </wp:positionH>
                  <wp:positionV relativeFrom="paragraph">
                    <wp:posOffset>6985</wp:posOffset>
                  </wp:positionV>
                  <wp:extent cx="134620" cy="1389380"/>
                  <wp:effectExtent l="0" t="0" r="17780" b="20320"/>
                  <wp:wrapNone/>
                  <wp:docPr id="257" name="Rectangle 257"/>
                  <wp:cNvGraphicFramePr/>
                  <a:graphic xmlns:a="http://schemas.openxmlformats.org/drawingml/2006/main">
                    <a:graphicData uri="http://schemas.microsoft.com/office/word/2010/wordprocessingShape">
                      <wps:wsp>
                        <wps:cNvSpPr/>
                        <wps:spPr>
                          <a:xfrm>
                            <a:off x="0" y="0"/>
                            <a:ext cx="134620" cy="1389380"/>
                          </a:xfrm>
                          <a:prstGeom prst="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72BB18" id="Rectangle 257" o:spid="_x0000_s1026" style="position:absolute;margin-left:109.65pt;margin-top:.55pt;width:10.6pt;height:10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" fillcolor="#0070c0" strokecolor="black [3213]" strokeweight="1pt"/>
              </w:pict>
            </mc:Fallback>
          </mc:AlternateContent>
        </w:r>
      </w:ins>
      <w:ins w:id="1" w:author="Peter Hart (12421031)" w:date="2018-04-25T15:45:00Z">
        <w:r w:rsidR="009A2C5C" w:rsidRPr="009A2C5C">
          <w:rPr>
            <w:rFonts w:ascii="Times New Roman" w:hAnsi="Times New Roman" w:cs="Times New Roman"/>
            <w:noProof/>
            <w:sz w:val="20"/>
          </w:rPr>
          <mc:AlternateContent>
            <mc:Choice Requires="wps">
              <w:drawing>
                <wp:anchor distT="0" distB="0" distL="114300" distR="114300" simplePos="0" relativeHeight="251662336" behindDoc="0" locked="0" layoutInCell="1" allowOverlap="1" wp14:anchorId="7047180E" wp14:editId="0D04EB8B">
                  <wp:simplePos x="0" y="0"/>
                  <wp:positionH relativeFrom="column">
                    <wp:posOffset>2063916</wp:posOffset>
                  </wp:positionH>
                  <wp:positionV relativeFrom="paragraph">
                    <wp:posOffset>175895</wp:posOffset>
                  </wp:positionV>
                  <wp:extent cx="242570" cy="1019175"/>
                  <wp:effectExtent l="0" t="0" r="24130" b="28575"/>
                  <wp:wrapNone/>
                  <wp:docPr id="262" name="Rectangle 262"/>
                  <wp:cNvGraphicFramePr/>
                  <a:graphic xmlns:a="http://schemas.openxmlformats.org/drawingml/2006/main">
                    <a:graphicData uri="http://schemas.microsoft.com/office/word/2010/wordprocessingShape">
                      <wps:wsp>
                        <wps:cNvSpPr/>
                        <wps:spPr>
                          <a:xfrm>
                            <a:off x="0" y="0"/>
                            <a:ext cx="242570" cy="1019175"/>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B60B54" id="Rectangle 262" o:spid="_x0000_s1026" style="position:absolute;margin-left:162.5pt;margin-top:13.85pt;width:19.1pt;height:8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" fillcolor="yellow" strokecolor="black [3213]" strokeweight="1pt"/>
              </w:pict>
            </mc:Fallback>
          </mc:AlternateContent>
        </w:r>
      </w:ins>
      <w:ins w:id="2" w:author="Peter Hart (12421031)" w:date="2018-04-25T16:13:00Z">
        <w:r w:rsidR="009A2C5C" w:rsidRPr="009A2C5C">
          <w:rPr>
            <w:rFonts w:ascii="Times New Roman" w:hAnsi="Times New Roman" w:cs="Times New Roman"/>
            <w:noProof/>
            <w:sz w:val="20"/>
          </w:rPr>
          <mc:AlternateContent>
            <mc:Choice Requires="wps">
              <w:drawing>
                <wp:anchor distT="0" distB="0" distL="114300" distR="114300" simplePos="0" relativeHeight="251668480" behindDoc="0" locked="0" layoutInCell="1" allowOverlap="1" wp14:anchorId="2FE22E3A" wp14:editId="4B54A1A0">
                  <wp:simplePos x="0" y="0"/>
                  <wp:positionH relativeFrom="margin">
                    <wp:align>center</wp:align>
                  </wp:positionH>
                  <wp:positionV relativeFrom="paragraph">
                    <wp:posOffset>175260</wp:posOffset>
                  </wp:positionV>
                  <wp:extent cx="242888" cy="1019175"/>
                  <wp:effectExtent l="0" t="0" r="24130" b="28575"/>
                  <wp:wrapNone/>
                  <wp:docPr id="235" name="Rectangle 235"/>
                  <wp:cNvGraphicFramePr/>
                  <a:graphic xmlns:a="http://schemas.openxmlformats.org/drawingml/2006/main">
                    <a:graphicData uri="http://schemas.microsoft.com/office/word/2010/wordprocessingShape">
                      <wps:wsp>
                        <wps:cNvSpPr/>
                        <wps:spPr>
                          <a:xfrm>
                            <a:off x="0" y="0"/>
                            <a:ext cx="242888" cy="1019175"/>
                          </a:xfrm>
                          <a:prstGeom prst="rect">
                            <a:avLst/>
                          </a:prstGeom>
                          <a:solidFill>
                            <a:schemeClr val="accent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B9C984" id="Rectangle 235" o:spid="_x0000_s1026" style="position:absolute;margin-left:0;margin-top:13.8pt;width:19.15pt;height:80.2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" fillcolor="#823b0b [1605]" strokecolor="black [3213]" strokeweight="1pt">
                  <w10:wrap anchorx="margin"/>
                </v:rect>
              </w:pict>
            </mc:Fallback>
          </mc:AlternateContent>
        </w:r>
      </w:ins>
      <w:ins w:id="3" w:author="Peter Hart (12421031)" w:date="2018-04-25T15:04:00Z">
        <w:r w:rsidR="009A2C5C" w:rsidRPr="009A2C5C">
          <w:rPr>
            <w:rFonts w:ascii="Times New Roman" w:hAnsi="Times New Roman" w:cs="Times New Roman"/>
            <w:noProof/>
            <w:sz w:val="20"/>
          </w:rPr>
          <mc:AlternateContent>
            <mc:Choice Requires="wps">
              <w:drawing>
                <wp:anchor distT="0" distB="0" distL="114300" distR="114300" simplePos="0" relativeHeight="251660288" behindDoc="0" locked="0" layoutInCell="1" allowOverlap="1" wp14:anchorId="1DA275BD" wp14:editId="0ABFD588">
                  <wp:simplePos x="0" y="0"/>
                  <wp:positionH relativeFrom="column">
                    <wp:posOffset>848360</wp:posOffset>
                  </wp:positionH>
                  <wp:positionV relativeFrom="paragraph">
                    <wp:posOffset>3810</wp:posOffset>
                  </wp:positionV>
                  <wp:extent cx="134620" cy="1389380"/>
                  <wp:effectExtent l="0" t="0" r="17780" b="20320"/>
                  <wp:wrapNone/>
                  <wp:docPr id="239" name="Rectangle 239"/>
                  <wp:cNvGraphicFramePr/>
                  <a:graphic xmlns:a="http://schemas.openxmlformats.org/drawingml/2006/main">
                    <a:graphicData uri="http://schemas.microsoft.com/office/word/2010/wordprocessingShape">
                      <wps:wsp>
                        <wps:cNvSpPr/>
                        <wps:spPr>
                          <a:xfrm>
                            <a:off x="0" y="0"/>
                            <a:ext cx="134620" cy="1389380"/>
                          </a:xfrm>
                          <a:prstGeom prst="rect">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6A67EF" id="Rectangle 239" o:spid="_x0000_s1026" style="position:absolute;margin-left:66.8pt;margin-top:.3pt;width:10.6pt;height:10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" fillcolor="#00b050" strokecolor="black [3213]" strokeweight="1pt"/>
              </w:pict>
            </mc:Fallback>
          </mc:AlternateContent>
        </w:r>
        <w:r w:rsidR="009A2C5C" w:rsidRPr="009A2C5C">
          <w:rPr>
            <w:rFonts w:ascii="Times New Roman" w:hAnsi="Times New Roman" w:cs="Times New Roman"/>
            <w:noProof/>
            <w:sz w:val="20"/>
          </w:rPr>
          <mc:AlternateContent>
            <mc:Choice Requires="wps">
              <w:drawing>
                <wp:anchor distT="0" distB="0" distL="114300" distR="114300" simplePos="0" relativeHeight="251670528" behindDoc="0" locked="0" layoutInCell="1" allowOverlap="1" wp14:anchorId="2A1797DA" wp14:editId="624547DA">
                  <wp:simplePos x="0" y="0"/>
                  <wp:positionH relativeFrom="column">
                    <wp:posOffset>1115585</wp:posOffset>
                  </wp:positionH>
                  <wp:positionV relativeFrom="paragraph">
                    <wp:posOffset>7620</wp:posOffset>
                  </wp:positionV>
                  <wp:extent cx="134620" cy="1389380"/>
                  <wp:effectExtent l="0" t="0" r="17780" b="20320"/>
                  <wp:wrapNone/>
                  <wp:docPr id="3" name="Rectangle 3"/>
                  <wp:cNvGraphicFramePr/>
                  <a:graphic xmlns:a="http://schemas.openxmlformats.org/drawingml/2006/main">
                    <a:graphicData uri="http://schemas.microsoft.com/office/word/2010/wordprocessingShape">
                      <wps:wsp>
                        <wps:cNvSpPr/>
                        <wps:spPr>
                          <a:xfrm>
                            <a:off x="0" y="0"/>
                            <a:ext cx="134620" cy="1389380"/>
                          </a:xfrm>
                          <a:prstGeom prst="rect">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3D1508" id="Rectangle 3" o:spid="_x0000_s1026" style="position:absolute;margin-left:87.85pt;margin-top:.6pt;width:10.6pt;height:109.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" fillcolor="#00b050" strokecolor="black [3213]" strokeweight="1pt"/>
              </w:pict>
            </mc:Fallback>
          </mc:AlternateContent>
        </w:r>
      </w:ins>
      <w:ins w:id="4" w:author="Peter Hart (12421031)" w:date="2018-04-25T14:58:00Z">
        <w:r w:rsidR="009A2C5C" w:rsidRPr="009A2C5C">
          <w:rPr>
            <w:rFonts w:ascii="Times New Roman" w:hAnsi="Times New Roman" w:cs="Times New Roman"/>
            <w:noProof/>
            <w:sz w:val="20"/>
          </w:rPr>
          <mc:AlternateContent>
            <mc:Choice Requires="wps">
              <w:drawing>
                <wp:anchor distT="0" distB="0" distL="114300" distR="114300" simplePos="0" relativeHeight="251659264" behindDoc="0" locked="0" layoutInCell="1" allowOverlap="1" wp14:anchorId="6E721FFC" wp14:editId="68BC056D">
                  <wp:simplePos x="0" y="0"/>
                  <wp:positionH relativeFrom="column">
                    <wp:posOffset>0</wp:posOffset>
                  </wp:positionH>
                  <wp:positionV relativeFrom="paragraph">
                    <wp:posOffset>4445</wp:posOffset>
                  </wp:positionV>
                  <wp:extent cx="134620" cy="1389380"/>
                  <wp:effectExtent l="0" t="0" r="17780" b="20320"/>
                  <wp:wrapNone/>
                  <wp:docPr id="232" name="Rectangle 232"/>
                  <wp:cNvGraphicFramePr/>
                  <a:graphic xmlns:a="http://schemas.openxmlformats.org/drawingml/2006/main">
                    <a:graphicData uri="http://schemas.microsoft.com/office/word/2010/wordprocessingShape">
                      <wps:wsp>
                        <wps:cNvSpPr/>
                        <wps:spPr>
                          <a:xfrm>
                            <a:off x="0" y="0"/>
                            <a:ext cx="134620" cy="1389380"/>
                          </a:xfrm>
                          <a:prstGeom prst="rect">
                            <a:avLst/>
                          </a:prstGeom>
                          <a:solidFill>
                            <a:srgbClr val="C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D77E9B" id="Rectangle 232" o:spid="_x0000_s1026" style="position:absolute;margin-left:0;margin-top:.35pt;width:10.6pt;height:10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" fillcolor="#c00000" strokecolor="black [3213]" strokeweight="1pt"/>
              </w:pict>
            </mc:Fallback>
          </mc:AlternateContent>
        </w:r>
      </w:ins>
    </w:p>
    <w:p w14:paraId="037AB5FA" w14:textId="022D3167" w:rsidR="009A2C5C" w:rsidRDefault="009A2C5C" w:rsidP="009A6109">
      <w:pPr>
        <w:spacing w:line="276" w:lineRule="auto"/>
        <w:jc w:val="both"/>
        <w:rPr>
          <w:rFonts w:ascii="Times New Roman" w:hAnsi="Times New Roman" w:cs="Times New Roman"/>
          <w:sz w:val="20"/>
        </w:rPr>
      </w:pPr>
    </w:p>
    <w:p w14:paraId="4CD710A9" w14:textId="1268A045" w:rsidR="009A2C5C" w:rsidRDefault="002E6AFB" w:rsidP="009A6109">
      <w:pPr>
        <w:spacing w:line="276" w:lineRule="auto"/>
        <w:jc w:val="both"/>
        <w:rPr>
          <w:rFonts w:ascii="Times New Roman" w:hAnsi="Times New Roman" w:cs="Times New Roman"/>
          <w:sz w:val="20"/>
        </w:rPr>
      </w:pPr>
      <w:r>
        <w:rPr>
          <w:rFonts w:ascii="Times New Roman" w:hAnsi="Times New Roman" w:cs="Times New Roman"/>
          <w:noProof/>
          <w:sz w:val="20"/>
        </w:rPr>
        <mc:AlternateContent>
          <mc:Choice Requires="wps">
            <w:drawing>
              <wp:anchor distT="0" distB="0" distL="114300" distR="114300" simplePos="0" relativeHeight="251698176" behindDoc="0" locked="0" layoutInCell="1" allowOverlap="1" wp14:anchorId="1175F121" wp14:editId="1ED949D7">
                <wp:simplePos x="0" y="0"/>
                <wp:positionH relativeFrom="column">
                  <wp:posOffset>4801870</wp:posOffset>
                </wp:positionH>
                <wp:positionV relativeFrom="paragraph">
                  <wp:posOffset>120981</wp:posOffset>
                </wp:positionV>
                <wp:extent cx="476885"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476885" cy="0"/>
                        </a:xfrm>
                        <a:prstGeom prst="line">
                          <a:avLst/>
                        </a:prstGeom>
                        <a:ln w="1905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4C2B8BD" id="Straight Connector 20" o:spid="_x0000_s1026" style="position:absolute;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8.1pt,9.55pt" to="415.6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" strokecolor="black [3213]" strokeweight="1.5pt">
                <v:stroke dashstyle="3 1" joinstyle="miter"/>
              </v:line>
            </w:pict>
          </mc:Fallback>
        </mc:AlternateContent>
      </w:r>
      <w:r>
        <w:rPr>
          <w:rFonts w:ascii="Times New Roman" w:hAnsi="Times New Roman" w:cs="Times New Roman"/>
          <w:noProof/>
          <w:sz w:val="20"/>
        </w:rPr>
        <mc:AlternateContent>
          <mc:Choice Requires="wps">
            <w:drawing>
              <wp:anchor distT="0" distB="0" distL="114300" distR="114300" simplePos="0" relativeHeight="251696128" behindDoc="0" locked="0" layoutInCell="1" allowOverlap="1" wp14:anchorId="171056BB" wp14:editId="0122EFAE">
                <wp:simplePos x="0" y="0"/>
                <wp:positionH relativeFrom="column">
                  <wp:posOffset>4802201</wp:posOffset>
                </wp:positionH>
                <wp:positionV relativeFrom="paragraph">
                  <wp:posOffset>221615</wp:posOffset>
                </wp:positionV>
                <wp:extent cx="477078"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77078" cy="0"/>
                        </a:xfrm>
                        <a:prstGeom prst="line">
                          <a:avLst/>
                        </a:prstGeom>
                        <a:ln w="1905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8E437D" id="Straight Connector 19" o:spid="_x0000_s1026" style="position:absolute;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8.15pt,17.45pt" to="415.7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" strokecolor="black [3213]" strokeweight="1.5pt">
                <v:stroke dashstyle="3 1" joinstyle="miter"/>
              </v:line>
            </w:pict>
          </mc:Fallback>
        </mc:AlternateContent>
      </w:r>
      <w:r>
        <w:rPr>
          <w:rFonts w:ascii="Times New Roman" w:hAnsi="Times New Roman" w:cs="Times New Roman"/>
          <w:noProof/>
          <w:sz w:val="20"/>
        </w:rPr>
        <mc:AlternateContent>
          <mc:Choice Requires="wps">
            <w:drawing>
              <wp:anchor distT="0" distB="0" distL="114300" distR="114300" simplePos="0" relativeHeight="251694080" behindDoc="0" locked="0" layoutInCell="1" allowOverlap="1" wp14:anchorId="29821AD1" wp14:editId="2E970C20">
                <wp:simplePos x="0" y="0"/>
                <wp:positionH relativeFrom="column">
                  <wp:posOffset>3832530</wp:posOffset>
                </wp:positionH>
                <wp:positionV relativeFrom="paragraph">
                  <wp:posOffset>118690</wp:posOffset>
                </wp:positionV>
                <wp:extent cx="460678"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460678" cy="0"/>
                        </a:xfrm>
                        <a:prstGeom prst="line">
                          <a:avLst/>
                        </a:prstGeom>
                        <a:ln w="1905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1A3BD8" id="Straight Connector 18" o:spid="_x0000_s1026" style="position:absolute;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1.75pt,9.35pt" to="338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" strokecolor="black [3213]" strokeweight="1.5pt">
                <v:stroke dashstyle="3 1" joinstyle="miter"/>
              </v:line>
            </w:pict>
          </mc:Fallback>
        </mc:AlternateContent>
      </w:r>
      <w:r>
        <w:rPr>
          <w:rFonts w:ascii="Times New Roman" w:hAnsi="Times New Roman" w:cs="Times New Roman"/>
          <w:noProof/>
          <w:sz w:val="20"/>
        </w:rPr>
        <mc:AlternateContent>
          <mc:Choice Requires="wps">
            <w:drawing>
              <wp:anchor distT="0" distB="0" distL="114300" distR="114300" simplePos="0" relativeHeight="251692032" behindDoc="0" locked="0" layoutInCell="1" allowOverlap="1" wp14:anchorId="1704A94A" wp14:editId="6DCFCE15">
                <wp:simplePos x="0" y="0"/>
                <wp:positionH relativeFrom="column">
                  <wp:posOffset>3824274</wp:posOffset>
                </wp:positionH>
                <wp:positionV relativeFrom="paragraph">
                  <wp:posOffset>229870</wp:posOffset>
                </wp:positionV>
                <wp:extent cx="468906"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468906" cy="0"/>
                        </a:xfrm>
                        <a:prstGeom prst="line">
                          <a:avLst/>
                        </a:prstGeom>
                        <a:ln w="1905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461B0C8" id="Straight Connector 17" o:spid="_x0000_s1026" style="position:absolute;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1.1pt,18.1pt" to="338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" strokecolor="black [3213]" strokeweight="1.5pt">
                <v:stroke dashstyle="3 1" joinstyle="miter"/>
              </v:line>
            </w:pict>
          </mc:Fallback>
        </mc:AlternateContent>
      </w:r>
      <w:r>
        <w:rPr>
          <w:rFonts w:ascii="Times New Roman" w:hAnsi="Times New Roman" w:cs="Times New Roman"/>
          <w:noProof/>
          <w:sz w:val="20"/>
        </w:rPr>
        <mc:AlternateContent>
          <mc:Choice Requires="wps">
            <w:drawing>
              <wp:anchor distT="0" distB="0" distL="114300" distR="114300" simplePos="0" relativeHeight="251683840" behindDoc="0" locked="0" layoutInCell="1" allowOverlap="1" wp14:anchorId="4750EBA3" wp14:editId="5E0DBB42">
                <wp:simplePos x="0" y="0"/>
                <wp:positionH relativeFrom="column">
                  <wp:posOffset>3061252</wp:posOffset>
                </wp:positionH>
                <wp:positionV relativeFrom="paragraph">
                  <wp:posOffset>269765</wp:posOffset>
                </wp:positionV>
                <wp:extent cx="293950" cy="326003"/>
                <wp:effectExtent l="0" t="0" r="30480" b="17145"/>
                <wp:wrapNone/>
                <wp:docPr id="11" name="Straight Connector 11"/>
                <wp:cNvGraphicFramePr/>
                <a:graphic xmlns:a="http://schemas.openxmlformats.org/drawingml/2006/main">
                  <a:graphicData uri="http://schemas.microsoft.com/office/word/2010/wordprocessingShape">
                    <wps:wsp>
                      <wps:cNvCnPr/>
                      <wps:spPr>
                        <a:xfrm flipV="1">
                          <a:off x="0" y="0"/>
                          <a:ext cx="293950" cy="326003"/>
                        </a:xfrm>
                        <a:prstGeom prst="line">
                          <a:avLst/>
                        </a:prstGeom>
                        <a:ln w="1905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04BB3F" id="Straight Connector 11"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05pt,21.25pt" to="264.2pt,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" strokecolor="black [3213]" strokeweight="1.5pt">
                <v:stroke dashstyle="3 1" joinstyle="miter"/>
              </v:line>
            </w:pict>
          </mc:Fallback>
        </mc:AlternateContent>
      </w:r>
      <w:ins w:id="5" w:author="Peter Hart (12421031)" w:date="2018-04-25T15:48:00Z">
        <w:r w:rsidR="009A2C5C" w:rsidRPr="009A2C5C">
          <w:rPr>
            <w:rFonts w:ascii="Times New Roman" w:hAnsi="Times New Roman" w:cs="Times New Roman"/>
            <w:noProof/>
            <w:sz w:val="20"/>
          </w:rPr>
          <mc:AlternateContent>
            <mc:Choice Requires="wps">
              <w:drawing>
                <wp:anchor distT="0" distB="0" distL="114300" distR="114300" simplePos="0" relativeHeight="251663360" behindDoc="0" locked="0" layoutInCell="1" allowOverlap="1" wp14:anchorId="393E5C5B" wp14:editId="7AC8D554">
                  <wp:simplePos x="0" y="0"/>
                  <wp:positionH relativeFrom="column">
                    <wp:posOffset>3396256</wp:posOffset>
                  </wp:positionH>
                  <wp:positionV relativeFrom="paragraph">
                    <wp:posOffset>108585</wp:posOffset>
                  </wp:positionV>
                  <wp:extent cx="377028" cy="112395"/>
                  <wp:effectExtent l="0" t="0" r="23495" b="20955"/>
                  <wp:wrapNone/>
                  <wp:docPr id="272" name="Rectangle 272"/>
                  <wp:cNvGraphicFramePr/>
                  <a:graphic xmlns:a="http://schemas.openxmlformats.org/drawingml/2006/main">
                    <a:graphicData uri="http://schemas.microsoft.com/office/word/2010/wordprocessingShape">
                      <wps:wsp>
                        <wps:cNvSpPr/>
                        <wps:spPr>
                          <a:xfrm>
                            <a:off x="0" y="0"/>
                            <a:ext cx="377028" cy="1123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DECF21" id="Rectangle 272" o:spid="_x0000_s1026" style="position:absolute;margin-left:267.4pt;margin-top:8.55pt;width:29.7pt;height: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" fillcolor="black [3213]" strokecolor="black [3213]" strokeweight="1pt"/>
              </w:pict>
            </mc:Fallback>
          </mc:AlternateContent>
        </w:r>
        <w:r w:rsidR="009A2C5C" w:rsidRPr="009A2C5C">
          <w:rPr>
            <w:rFonts w:ascii="Times New Roman" w:hAnsi="Times New Roman" w:cs="Times New Roman"/>
            <w:noProof/>
            <w:sz w:val="20"/>
          </w:rPr>
          <mc:AlternateContent>
            <mc:Choice Requires="wps">
              <w:drawing>
                <wp:anchor distT="0" distB="0" distL="114300" distR="114300" simplePos="0" relativeHeight="251672576" behindDoc="0" locked="0" layoutInCell="1" allowOverlap="1" wp14:anchorId="533FAC7E" wp14:editId="5D2C5A18">
                  <wp:simplePos x="0" y="0"/>
                  <wp:positionH relativeFrom="column">
                    <wp:posOffset>4350661</wp:posOffset>
                  </wp:positionH>
                  <wp:positionV relativeFrom="paragraph">
                    <wp:posOffset>108585</wp:posOffset>
                  </wp:positionV>
                  <wp:extent cx="376555" cy="112395"/>
                  <wp:effectExtent l="0" t="0" r="23495" b="20955"/>
                  <wp:wrapNone/>
                  <wp:docPr id="4" name="Rectangle 4"/>
                  <wp:cNvGraphicFramePr/>
                  <a:graphic xmlns:a="http://schemas.openxmlformats.org/drawingml/2006/main">
                    <a:graphicData uri="http://schemas.microsoft.com/office/word/2010/wordprocessingShape">
                      <wps:wsp>
                        <wps:cNvSpPr/>
                        <wps:spPr>
                          <a:xfrm>
                            <a:off x="0" y="0"/>
                            <a:ext cx="376555" cy="112395"/>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4C6D3C" id="Rectangle 4" o:spid="_x0000_s1026" style="position:absolute;margin-left:342.55pt;margin-top:8.55pt;width:29.65pt;height:8.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" fillcolor="yellow" strokecolor="black [3213]" strokeweight="1pt"/>
              </w:pict>
            </mc:Fallback>
          </mc:AlternateContent>
        </w:r>
        <w:r w:rsidR="009A2C5C" w:rsidRPr="009A2C5C">
          <w:rPr>
            <w:rFonts w:ascii="Times New Roman" w:hAnsi="Times New Roman" w:cs="Times New Roman"/>
            <w:noProof/>
            <w:sz w:val="20"/>
          </w:rPr>
          <mc:AlternateContent>
            <mc:Choice Requires="wps">
              <w:drawing>
                <wp:anchor distT="0" distB="0" distL="114300" distR="114300" simplePos="0" relativeHeight="251674624" behindDoc="0" locked="0" layoutInCell="1" allowOverlap="1" wp14:anchorId="36EDE8CE" wp14:editId="0AE28B67">
                  <wp:simplePos x="0" y="0"/>
                  <wp:positionH relativeFrom="margin">
                    <wp:align>right</wp:align>
                  </wp:positionH>
                  <wp:positionV relativeFrom="paragraph">
                    <wp:posOffset>110490</wp:posOffset>
                  </wp:positionV>
                  <wp:extent cx="377028" cy="112395"/>
                  <wp:effectExtent l="0" t="0" r="23495" b="20955"/>
                  <wp:wrapNone/>
                  <wp:docPr id="5" name="Rectangle 5"/>
                  <wp:cNvGraphicFramePr/>
                  <a:graphic xmlns:a="http://schemas.openxmlformats.org/drawingml/2006/main">
                    <a:graphicData uri="http://schemas.microsoft.com/office/word/2010/wordprocessingShape">
                      <wps:wsp>
                        <wps:cNvSpPr/>
                        <wps:spPr>
                          <a:xfrm>
                            <a:off x="0" y="0"/>
                            <a:ext cx="377028" cy="11239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CB5446" id="Rectangle 5" o:spid="_x0000_s1026" style="position:absolute;margin-left:-21.5pt;margin-top:8.7pt;width:29.7pt;height:8.8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" fillcolor="white [3212]" strokecolor="black [3213]" strokeweight="1pt">
                  <w10:wrap anchorx="margin"/>
                </v:rect>
              </w:pict>
            </mc:Fallback>
          </mc:AlternateContent>
        </w:r>
      </w:ins>
    </w:p>
    <w:p w14:paraId="2E30F9C3" w14:textId="783C7B37" w:rsidR="009A2C5C" w:rsidRDefault="002E6AFB" w:rsidP="009A6109">
      <w:pPr>
        <w:spacing w:line="276" w:lineRule="auto"/>
        <w:jc w:val="both"/>
        <w:rPr>
          <w:rFonts w:ascii="Times New Roman" w:hAnsi="Times New Roman" w:cs="Times New Roman"/>
          <w:sz w:val="20"/>
        </w:rPr>
      </w:pPr>
      <w:ins w:id="6" w:author="Peter Hart (12421031)" w:date="2018-04-25T16:03:00Z">
        <w:r w:rsidRPr="009A2C5C">
          <w:rPr>
            <w:rFonts w:ascii="Times New Roman" w:hAnsi="Times New Roman" w:cs="Times New Roman"/>
            <w:noProof/>
            <w:sz w:val="20"/>
          </w:rPr>
          <mc:AlternateContent>
            <mc:Choice Requires="wps">
              <w:drawing>
                <wp:anchor distT="0" distB="0" distL="114300" distR="114300" simplePos="0" relativeHeight="251702272" behindDoc="0" locked="0" layoutInCell="1" allowOverlap="1" wp14:anchorId="434FDF40" wp14:editId="4A81ACD4">
                  <wp:simplePos x="0" y="0"/>
                  <wp:positionH relativeFrom="column">
                    <wp:posOffset>4173220</wp:posOffset>
                  </wp:positionH>
                  <wp:positionV relativeFrom="paragraph">
                    <wp:posOffset>213465</wp:posOffset>
                  </wp:positionV>
                  <wp:extent cx="205740" cy="67318"/>
                  <wp:effectExtent l="0" t="0" r="22860" b="27940"/>
                  <wp:wrapNone/>
                  <wp:docPr id="21" name="Rectangle 21"/>
                  <wp:cNvGraphicFramePr/>
                  <a:graphic xmlns:a="http://schemas.openxmlformats.org/drawingml/2006/main">
                    <a:graphicData uri="http://schemas.microsoft.com/office/word/2010/wordprocessingShape">
                      <wps:wsp>
                        <wps:cNvSpPr/>
                        <wps:spPr>
                          <a:xfrm>
                            <a:off x="0" y="0"/>
                            <a:ext cx="205740" cy="67318"/>
                          </a:xfrm>
                          <a:prstGeom prst="rect">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ECB02" id="Rectangle 21" o:spid="_x0000_s1026" style="position:absolute;margin-left:328.6pt;margin-top:16.8pt;width:16.2pt;height:5.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" fillcolor="#00b050" strokecolor="black [3213]" strokeweight="1pt"/>
              </w:pict>
            </mc:Fallback>
          </mc:AlternateContent>
        </w:r>
        <w:r w:rsidRPr="009A2C5C">
          <w:rPr>
            <w:rFonts w:ascii="Times New Roman" w:hAnsi="Times New Roman" w:cs="Times New Roman"/>
            <w:noProof/>
            <w:sz w:val="20"/>
          </w:rPr>
          <mc:AlternateContent>
            <mc:Choice Requires="wps">
              <w:drawing>
                <wp:anchor distT="0" distB="0" distL="114300" distR="114300" simplePos="0" relativeHeight="251667456" behindDoc="0" locked="0" layoutInCell="1" allowOverlap="1" wp14:anchorId="049C0F3C" wp14:editId="6CD2A1C6">
                  <wp:simplePos x="0" y="0"/>
                  <wp:positionH relativeFrom="column">
                    <wp:posOffset>4173220</wp:posOffset>
                  </wp:positionH>
                  <wp:positionV relativeFrom="paragraph">
                    <wp:posOffset>94720</wp:posOffset>
                  </wp:positionV>
                  <wp:extent cx="205740" cy="67318"/>
                  <wp:effectExtent l="0" t="0" r="22860" b="27940"/>
                  <wp:wrapNone/>
                  <wp:docPr id="227" name="Rectangle 227"/>
                  <wp:cNvGraphicFramePr/>
                  <a:graphic xmlns:a="http://schemas.openxmlformats.org/drawingml/2006/main">
                    <a:graphicData uri="http://schemas.microsoft.com/office/word/2010/wordprocessingShape">
                      <wps:wsp>
                        <wps:cNvSpPr/>
                        <wps:spPr>
                          <a:xfrm>
                            <a:off x="0" y="0"/>
                            <a:ext cx="205740" cy="67318"/>
                          </a:xfrm>
                          <a:prstGeom prst="rect">
                            <a:avLst/>
                          </a:prstGeom>
                          <a:solidFill>
                            <a:srgbClr val="C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FA8E71" id="Rectangle 227" o:spid="_x0000_s1026" style="position:absolute;margin-left:328.6pt;margin-top:7.45pt;width:16.2pt;height:5.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" fillcolor="#c00000" strokecolor="black [3213]" strokeweight="1pt"/>
              </w:pict>
            </mc:Fallback>
          </mc:AlternateContent>
        </w:r>
      </w:ins>
      <w:ins w:id="7" w:author="Peter Hart (12421031)" w:date="2018-04-25T15:39:00Z">
        <w:r w:rsidRPr="00070BAF">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6C86E964" wp14:editId="7A8F243E">
                  <wp:simplePos x="0" y="0"/>
                  <wp:positionH relativeFrom="column">
                    <wp:posOffset>4389120</wp:posOffset>
                  </wp:positionH>
                  <wp:positionV relativeFrom="paragraph">
                    <wp:posOffset>15875</wp:posOffset>
                  </wp:positionV>
                  <wp:extent cx="1367155" cy="914400"/>
                  <wp:effectExtent l="0" t="0" r="4445" b="0"/>
                  <wp:wrapSquare wrapText="bothSides"/>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7155" cy="914400"/>
                          </a:xfrm>
                          <a:prstGeom prst="rect">
                            <a:avLst/>
                          </a:prstGeom>
                          <a:solidFill>
                            <a:srgbClr val="FFFFFF"/>
                          </a:solidFill>
                          <a:ln w="9525">
                            <a:noFill/>
                            <a:miter lim="800000"/>
                            <a:headEnd/>
                            <a:tailEnd/>
                          </a:ln>
                        </wps:spPr>
                        <wps:txbx>
                          <w:txbxContent>
                            <w:p w14:paraId="6A8C6148" w14:textId="77777777" w:rsidR="00C208A0" w:rsidRPr="002E6AFB" w:rsidRDefault="00C208A0">
                              <w:pPr>
                                <w:spacing w:after="0" w:line="240" w:lineRule="auto"/>
                                <w:rPr>
                                  <w:ins w:id="8" w:author="Peter Hart (12421031)" w:date="2018-04-25T15:56:00Z"/>
                                  <w:rFonts w:ascii="Times New Roman" w:hAnsi="Times New Roman" w:cs="Times New Roman"/>
                                  <w:i/>
                                  <w:sz w:val="16"/>
                                  <w:szCs w:val="16"/>
                                  <w:rPrChange w:id="9" w:author="Peter Hart (12421031)" w:date="2018-04-25T15:57:00Z">
                                    <w:rPr>
                                      <w:ins w:id="10" w:author="Peter Hart (12421031)" w:date="2018-04-25T15:56:00Z"/>
                                      <w:rFonts w:ascii="Times New Roman" w:hAnsi="Times New Roman" w:cs="Times New Roman"/>
                                      <w:i/>
                                      <w:sz w:val="20"/>
                                      <w:szCs w:val="16"/>
                                    </w:rPr>
                                  </w:rPrChange>
                                </w:rPr>
                                <w:pPrChange w:id="11" w:author="Peter Hart (12421031)" w:date="2018-04-25T15:56:00Z">
                                  <w:pPr>
                                    <w:jc w:val="center"/>
                                  </w:pPr>
                                </w:pPrChange>
                              </w:pPr>
                              <w:del w:id="12" w:author="Peter Hart (12421031)" w:date="2018-04-25T15:35:00Z">
                                <w:r w:rsidRPr="002E6AFB" w:rsidDel="00070BAF">
                                  <w:rPr>
                                    <w:rFonts w:ascii="Times New Roman" w:hAnsi="Times New Roman" w:cs="Times New Roman"/>
                                    <w:i/>
                                    <w:sz w:val="16"/>
                                    <w:szCs w:val="16"/>
                                    <w:rPrChange w:id="13" w:author="Peter Hart (12421031)" w:date="2018-04-25T15:57:00Z">
                                      <w:rPr>
                                        <w:rFonts w:ascii="Times New Roman" w:hAnsi="Times New Roman" w:cs="Times New Roman"/>
                                        <w:i/>
                                      </w:rPr>
                                    </w:rPrChange>
                                  </w:rPr>
                                  <w:delText xml:space="preserve">Figure </w:delText>
                                </w:r>
                              </w:del>
                              <w:del w:id="14" w:author="Peter Hart (12421031)" w:date="2018-04-24T21:33:00Z">
                                <w:r w:rsidRPr="002E6AFB" w:rsidDel="005339DC">
                                  <w:rPr>
                                    <w:rFonts w:ascii="Times New Roman" w:hAnsi="Times New Roman" w:cs="Times New Roman"/>
                                    <w:i/>
                                    <w:sz w:val="16"/>
                                    <w:szCs w:val="16"/>
                                    <w:rPrChange w:id="15" w:author="Peter Hart (12421031)" w:date="2018-04-25T15:57:00Z">
                                      <w:rPr>
                                        <w:rFonts w:ascii="Times New Roman" w:hAnsi="Times New Roman" w:cs="Times New Roman"/>
                                        <w:i/>
                                      </w:rPr>
                                    </w:rPrChange>
                                  </w:rPr>
                                  <w:delText>6</w:delText>
                                </w:r>
                              </w:del>
                              <w:del w:id="16" w:author="Peter Hart (12421031)" w:date="2018-04-25T15:35:00Z">
                                <w:r w:rsidRPr="002E6AFB" w:rsidDel="00070BAF">
                                  <w:rPr>
                                    <w:rFonts w:ascii="Times New Roman" w:hAnsi="Times New Roman" w:cs="Times New Roman"/>
                                    <w:i/>
                                    <w:sz w:val="16"/>
                                    <w:szCs w:val="16"/>
                                    <w:rPrChange w:id="17" w:author="Peter Hart (12421031)" w:date="2018-04-25T15:57:00Z">
                                      <w:rPr>
                                        <w:rFonts w:ascii="Times New Roman" w:hAnsi="Times New Roman" w:cs="Times New Roman"/>
                                        <w:i/>
                                      </w:rPr>
                                    </w:rPrChange>
                                  </w:rPr>
                                  <w:delText xml:space="preserve">. </w:delText>
                                </w:r>
                              </w:del>
                              <w:del w:id="18" w:author="Peter Hart (12421031)" w:date="2018-04-24T21:34:00Z">
                                <w:r w:rsidRPr="002E6AFB" w:rsidDel="005339DC">
                                  <w:rPr>
                                    <w:rFonts w:ascii="Times New Roman" w:hAnsi="Times New Roman" w:cs="Times New Roman"/>
                                    <w:i/>
                                    <w:sz w:val="16"/>
                                    <w:szCs w:val="16"/>
                                    <w:rPrChange w:id="19" w:author="Peter Hart (12421031)" w:date="2018-04-25T15:57:00Z">
                                      <w:rPr>
                                        <w:rFonts w:ascii="Times New Roman" w:hAnsi="Times New Roman" w:cs="Times New Roman"/>
                                        <w:i/>
                                      </w:rPr>
                                    </w:rPrChange>
                                  </w:rPr>
                                  <w:delText>Images showing examples of seed samples which were collected during this project and the issues presented. Such as close proximity of seeds, noisy background and blur respectively.</w:delText>
                                </w:r>
                              </w:del>
                              <w:ins w:id="20" w:author="Peter Hart (12421031)" w:date="2018-04-25T15:53:00Z">
                                <w:r w:rsidRPr="002E6AFB">
                                  <w:rPr>
                                    <w:rFonts w:ascii="Times New Roman" w:hAnsi="Times New Roman" w:cs="Times New Roman"/>
                                    <w:i/>
                                    <w:sz w:val="16"/>
                                    <w:szCs w:val="16"/>
                                    <w:rPrChange w:id="21" w:author="Peter Hart (12421031)" w:date="2018-04-25T15:57:00Z">
                                      <w:rPr>
                                        <w:rFonts w:ascii="Times New Roman" w:hAnsi="Times New Roman" w:cs="Times New Roman"/>
                                        <w:i/>
                                        <w:sz w:val="20"/>
                                        <w:szCs w:val="16"/>
                                      </w:rPr>
                                    </w:rPrChange>
                                  </w:rPr>
                                  <w:t>Input</w:t>
                                </w:r>
                              </w:ins>
                            </w:p>
                            <w:p w14:paraId="267CEF02" w14:textId="77777777" w:rsidR="00C208A0" w:rsidRPr="002E6AFB" w:rsidRDefault="00C208A0">
                              <w:pPr>
                                <w:spacing w:after="0" w:line="240" w:lineRule="auto"/>
                                <w:rPr>
                                  <w:ins w:id="22" w:author="Peter Hart (12421031)" w:date="2018-04-25T15:56:00Z"/>
                                  <w:rFonts w:ascii="Times New Roman" w:hAnsi="Times New Roman" w:cs="Times New Roman"/>
                                  <w:i/>
                                  <w:sz w:val="16"/>
                                  <w:szCs w:val="16"/>
                                  <w:rPrChange w:id="23" w:author="Peter Hart (12421031)" w:date="2018-04-25T15:57:00Z">
                                    <w:rPr>
                                      <w:ins w:id="24" w:author="Peter Hart (12421031)" w:date="2018-04-25T15:56:00Z"/>
                                      <w:rFonts w:ascii="Times New Roman" w:hAnsi="Times New Roman" w:cs="Times New Roman"/>
                                      <w:i/>
                                      <w:sz w:val="20"/>
                                      <w:szCs w:val="16"/>
                                    </w:rPr>
                                  </w:rPrChange>
                                </w:rPr>
                                <w:pPrChange w:id="25" w:author="Peter Hart (12421031)" w:date="2018-04-25T15:56:00Z">
                                  <w:pPr>
                                    <w:jc w:val="center"/>
                                  </w:pPr>
                                </w:pPrChange>
                              </w:pPr>
                              <w:ins w:id="26" w:author="Peter Hart (12421031)" w:date="2018-04-25T15:56:00Z">
                                <w:r w:rsidRPr="002E6AFB">
                                  <w:rPr>
                                    <w:rFonts w:ascii="Times New Roman" w:hAnsi="Times New Roman" w:cs="Times New Roman"/>
                                    <w:i/>
                                    <w:sz w:val="16"/>
                                    <w:szCs w:val="16"/>
                                    <w:rPrChange w:id="27" w:author="Peter Hart (12421031)" w:date="2018-04-25T15:57:00Z">
                                      <w:rPr>
                                        <w:rFonts w:ascii="Times New Roman" w:hAnsi="Times New Roman" w:cs="Times New Roman"/>
                                        <w:i/>
                                        <w:sz w:val="20"/>
                                        <w:szCs w:val="16"/>
                                      </w:rPr>
                                    </w:rPrChange>
                                  </w:rPr>
                                  <w:t xml:space="preserve">Convolutional + </w:t>
                                </w:r>
                                <w:r w:rsidRPr="002E6AFB">
                                  <w:rPr>
                                    <w:rFonts w:ascii="Times New Roman" w:hAnsi="Times New Roman" w:cs="Times New Roman"/>
                                    <w:i/>
                                    <w:sz w:val="16"/>
                                    <w:szCs w:val="16"/>
                                    <w:rPrChange w:id="28" w:author="Peter Hart (12421031)" w:date="2018-04-25T15:57:00Z">
                                      <w:rPr>
                                        <w:rFonts w:ascii="Times New Roman" w:hAnsi="Times New Roman" w:cs="Times New Roman"/>
                                        <w:i/>
                                        <w:sz w:val="20"/>
                                        <w:szCs w:val="16"/>
                                      </w:rPr>
                                    </w:rPrChange>
                                  </w:rPr>
                                  <w:t>ReLU</w:t>
                                </w:r>
                              </w:ins>
                            </w:p>
                            <w:p w14:paraId="21E9F020" w14:textId="4BDB0607" w:rsidR="00C208A0" w:rsidRPr="002E6AFB" w:rsidRDefault="00C208A0" w:rsidP="002E6AFB">
                              <w:pPr>
                                <w:spacing w:after="0" w:line="240" w:lineRule="auto"/>
                                <w:rPr>
                                  <w:rFonts w:ascii="Times New Roman" w:hAnsi="Times New Roman" w:cs="Times New Roman"/>
                                  <w:i/>
                                  <w:sz w:val="16"/>
                                  <w:szCs w:val="16"/>
                                </w:rPr>
                              </w:pPr>
                              <w:ins w:id="29" w:author="Peter Hart (12421031)" w:date="2018-04-25T15:56:00Z">
                                <w:r w:rsidRPr="002E6AFB">
                                  <w:rPr>
                                    <w:rFonts w:ascii="Times New Roman" w:hAnsi="Times New Roman" w:cs="Times New Roman"/>
                                    <w:i/>
                                    <w:sz w:val="16"/>
                                    <w:szCs w:val="16"/>
                                    <w:rPrChange w:id="30" w:author="Peter Hart (12421031)" w:date="2018-04-25T15:57:00Z">
                                      <w:rPr>
                                        <w:rFonts w:ascii="Times New Roman" w:hAnsi="Times New Roman" w:cs="Times New Roman"/>
                                        <w:i/>
                                        <w:sz w:val="20"/>
                                        <w:szCs w:val="16"/>
                                      </w:rPr>
                                    </w:rPrChange>
                                  </w:rPr>
                                  <w:t>Max Pooling</w:t>
                                </w:r>
                              </w:ins>
                            </w:p>
                            <w:p w14:paraId="2C83294A" w14:textId="25108CFE" w:rsidR="00C208A0" w:rsidRPr="002E6AFB" w:rsidRDefault="00C208A0" w:rsidP="002E6AFB">
                              <w:pPr>
                                <w:spacing w:after="0" w:line="240" w:lineRule="auto"/>
                                <w:rPr>
                                  <w:ins w:id="31" w:author="Peter Hart (12421031)" w:date="2018-04-25T15:56:00Z"/>
                                  <w:rFonts w:ascii="Times New Roman" w:hAnsi="Times New Roman" w:cs="Times New Roman"/>
                                  <w:i/>
                                  <w:sz w:val="16"/>
                                  <w:szCs w:val="16"/>
                                  <w:rPrChange w:id="32" w:author="Peter Hart (12421031)" w:date="2018-04-25T15:57:00Z">
                                    <w:rPr>
                                      <w:ins w:id="33" w:author="Peter Hart (12421031)" w:date="2018-04-25T15:56:00Z"/>
                                      <w:rFonts w:ascii="Times New Roman" w:hAnsi="Times New Roman" w:cs="Times New Roman"/>
                                      <w:i/>
                                      <w:sz w:val="20"/>
                                      <w:szCs w:val="16"/>
                                    </w:rPr>
                                  </w:rPrChange>
                                </w:rPr>
                              </w:pPr>
                              <w:r w:rsidRPr="002E6AFB">
                                <w:rPr>
                                  <w:rFonts w:ascii="Times New Roman" w:hAnsi="Times New Roman" w:cs="Times New Roman"/>
                                  <w:i/>
                                  <w:sz w:val="16"/>
                                  <w:szCs w:val="16"/>
                                </w:rPr>
                                <w:t>Dropout</w:t>
                              </w:r>
                            </w:p>
                            <w:p w14:paraId="26ADD1A5" w14:textId="77777777" w:rsidR="00C208A0" w:rsidRPr="002E6AFB" w:rsidRDefault="00C208A0">
                              <w:pPr>
                                <w:spacing w:after="0" w:line="240" w:lineRule="auto"/>
                                <w:rPr>
                                  <w:ins w:id="34" w:author="Peter Hart (12421031)" w:date="2018-04-25T15:56:00Z"/>
                                  <w:rFonts w:ascii="Times New Roman" w:hAnsi="Times New Roman" w:cs="Times New Roman"/>
                                  <w:i/>
                                  <w:sz w:val="16"/>
                                  <w:szCs w:val="16"/>
                                  <w:rPrChange w:id="35" w:author="Peter Hart (12421031)" w:date="2018-04-25T15:57:00Z">
                                    <w:rPr>
                                      <w:ins w:id="36" w:author="Peter Hart (12421031)" w:date="2018-04-25T15:56:00Z"/>
                                      <w:rFonts w:ascii="Times New Roman" w:hAnsi="Times New Roman" w:cs="Times New Roman"/>
                                      <w:i/>
                                      <w:sz w:val="20"/>
                                      <w:szCs w:val="16"/>
                                    </w:rPr>
                                  </w:rPrChange>
                                </w:rPr>
                                <w:pPrChange w:id="37" w:author="Peter Hart (12421031)" w:date="2018-04-25T15:56:00Z">
                                  <w:pPr>
                                    <w:jc w:val="center"/>
                                  </w:pPr>
                                </w:pPrChange>
                              </w:pPr>
                              <w:ins w:id="38" w:author="Peter Hart (12421031)" w:date="2018-04-25T15:56:00Z">
                                <w:r w:rsidRPr="002E6AFB">
                                  <w:rPr>
                                    <w:rFonts w:ascii="Times New Roman" w:hAnsi="Times New Roman" w:cs="Times New Roman"/>
                                    <w:i/>
                                    <w:sz w:val="16"/>
                                    <w:szCs w:val="16"/>
                                    <w:rPrChange w:id="39" w:author="Peter Hart (12421031)" w:date="2018-04-25T15:57:00Z">
                                      <w:rPr>
                                        <w:rFonts w:ascii="Times New Roman" w:hAnsi="Times New Roman" w:cs="Times New Roman"/>
                                        <w:i/>
                                        <w:sz w:val="20"/>
                                        <w:szCs w:val="16"/>
                                      </w:rPr>
                                    </w:rPrChange>
                                  </w:rPr>
                                  <w:t>Flattening</w:t>
                                </w:r>
                              </w:ins>
                            </w:p>
                            <w:p w14:paraId="75506E7F" w14:textId="77777777" w:rsidR="00C208A0" w:rsidRPr="002E6AFB" w:rsidRDefault="00C208A0">
                              <w:pPr>
                                <w:spacing w:after="0" w:line="240" w:lineRule="auto"/>
                                <w:rPr>
                                  <w:ins w:id="40" w:author="Peter Hart (12421031)" w:date="2018-04-25T15:56:00Z"/>
                                  <w:rFonts w:ascii="Times New Roman" w:hAnsi="Times New Roman" w:cs="Times New Roman"/>
                                  <w:i/>
                                  <w:sz w:val="16"/>
                                  <w:szCs w:val="16"/>
                                  <w:rPrChange w:id="41" w:author="Peter Hart (12421031)" w:date="2018-04-25T15:57:00Z">
                                    <w:rPr>
                                      <w:ins w:id="42" w:author="Peter Hart (12421031)" w:date="2018-04-25T15:56:00Z"/>
                                      <w:rFonts w:ascii="Times New Roman" w:hAnsi="Times New Roman" w:cs="Times New Roman"/>
                                      <w:i/>
                                      <w:sz w:val="20"/>
                                      <w:szCs w:val="16"/>
                                    </w:rPr>
                                  </w:rPrChange>
                                </w:rPr>
                                <w:pPrChange w:id="43" w:author="Peter Hart (12421031)" w:date="2018-04-25T15:56:00Z">
                                  <w:pPr>
                                    <w:jc w:val="center"/>
                                  </w:pPr>
                                </w:pPrChange>
                              </w:pPr>
                              <w:ins w:id="44" w:author="Peter Hart (12421031)" w:date="2018-04-25T15:56:00Z">
                                <w:r w:rsidRPr="002E6AFB">
                                  <w:rPr>
                                    <w:rFonts w:ascii="Times New Roman" w:hAnsi="Times New Roman" w:cs="Times New Roman"/>
                                    <w:i/>
                                    <w:sz w:val="16"/>
                                    <w:szCs w:val="16"/>
                                    <w:rPrChange w:id="45" w:author="Peter Hart (12421031)" w:date="2018-04-25T15:57:00Z">
                                      <w:rPr>
                                        <w:rFonts w:ascii="Times New Roman" w:hAnsi="Times New Roman" w:cs="Times New Roman"/>
                                        <w:i/>
                                        <w:sz w:val="20"/>
                                        <w:szCs w:val="16"/>
                                      </w:rPr>
                                    </w:rPrChange>
                                  </w:rPr>
                                  <w:t>Fully Connected</w:t>
                                </w:r>
                              </w:ins>
                              <w:ins w:id="46" w:author="Peter Hart (12421031)" w:date="2018-04-26T09:49:00Z">
                                <w:r w:rsidRPr="002E6AFB">
                                  <w:rPr>
                                    <w:rFonts w:ascii="Times New Roman" w:hAnsi="Times New Roman" w:cs="Times New Roman"/>
                                    <w:i/>
                                    <w:sz w:val="16"/>
                                    <w:szCs w:val="16"/>
                                  </w:rPr>
                                  <w:t xml:space="preserve"> + ReLU</w:t>
                                </w:r>
                              </w:ins>
                            </w:p>
                            <w:p w14:paraId="29ABE9E3" w14:textId="77777777" w:rsidR="00C208A0" w:rsidRPr="002E6AFB" w:rsidRDefault="00C208A0">
                              <w:pPr>
                                <w:spacing w:after="0" w:line="240" w:lineRule="auto"/>
                                <w:rPr>
                                  <w:ins w:id="47" w:author="Peter Hart (12421031)" w:date="2018-04-25T15:56:00Z"/>
                                  <w:rFonts w:ascii="Times New Roman" w:hAnsi="Times New Roman" w:cs="Times New Roman"/>
                                  <w:i/>
                                  <w:sz w:val="16"/>
                                  <w:szCs w:val="16"/>
                                  <w:rPrChange w:id="48" w:author="Peter Hart (12421031)" w:date="2018-04-25T15:57:00Z">
                                    <w:rPr>
                                      <w:ins w:id="49" w:author="Peter Hart (12421031)" w:date="2018-04-25T15:56:00Z"/>
                                      <w:rFonts w:ascii="Times New Roman" w:hAnsi="Times New Roman" w:cs="Times New Roman"/>
                                      <w:i/>
                                      <w:sz w:val="20"/>
                                      <w:szCs w:val="16"/>
                                    </w:rPr>
                                  </w:rPrChange>
                                </w:rPr>
                                <w:pPrChange w:id="50" w:author="Peter Hart (12421031)" w:date="2018-04-25T15:56:00Z">
                                  <w:pPr>
                                    <w:jc w:val="center"/>
                                  </w:pPr>
                                </w:pPrChange>
                              </w:pPr>
                              <w:ins w:id="51" w:author="Peter Hart (12421031)" w:date="2018-04-25T15:56:00Z">
                                <w:r w:rsidRPr="002E6AFB">
                                  <w:rPr>
                                    <w:rFonts w:ascii="Times New Roman" w:hAnsi="Times New Roman" w:cs="Times New Roman"/>
                                    <w:i/>
                                    <w:sz w:val="16"/>
                                    <w:szCs w:val="16"/>
                                    <w:rPrChange w:id="52" w:author="Peter Hart (12421031)" w:date="2018-04-25T15:57:00Z">
                                      <w:rPr>
                                        <w:rFonts w:ascii="Times New Roman" w:hAnsi="Times New Roman" w:cs="Times New Roman"/>
                                        <w:i/>
                                        <w:sz w:val="20"/>
                                        <w:szCs w:val="16"/>
                                      </w:rPr>
                                    </w:rPrChange>
                                  </w:rPr>
                                  <w:t>Softmax</w:t>
                                </w:r>
                              </w:ins>
                              <w:ins w:id="53" w:author="Peter Hart (12421031)" w:date="2018-04-25T16:17:00Z">
                                <w:r w:rsidRPr="002E6AFB">
                                  <w:rPr>
                                    <w:rFonts w:ascii="Times New Roman" w:hAnsi="Times New Roman" w:cs="Times New Roman"/>
                                    <w:i/>
                                    <w:sz w:val="16"/>
                                    <w:szCs w:val="16"/>
                                  </w:rPr>
                                  <w:t xml:space="preserve"> </w:t>
                                </w:r>
                              </w:ins>
                            </w:p>
                            <w:p w14:paraId="433864BC" w14:textId="77777777" w:rsidR="00C208A0" w:rsidRPr="002E6AFB" w:rsidRDefault="00C208A0" w:rsidP="002E6AFB">
                              <w:pPr>
                                <w:spacing w:line="240" w:lineRule="auto"/>
                                <w:jc w:val="center"/>
                                <w:rPr>
                                  <w:ins w:id="54" w:author="Peter Hart (12421031)" w:date="2018-04-25T15:56:00Z"/>
                                  <w:rFonts w:ascii="Times New Roman" w:hAnsi="Times New Roman" w:cs="Times New Roman"/>
                                  <w:i/>
                                  <w:sz w:val="18"/>
                                  <w:szCs w:val="16"/>
                                </w:rPr>
                              </w:pPr>
                            </w:p>
                            <w:p w14:paraId="657D4DC5" w14:textId="77777777" w:rsidR="00C208A0" w:rsidRPr="00C4083B" w:rsidRDefault="00C208A0" w:rsidP="002E6AFB">
                              <w:pPr>
                                <w:jc w:val="center"/>
                                <w:rPr>
                                  <w:rFonts w:ascii="Times New Roman" w:hAnsi="Times New Roman" w:cs="Times New Roman"/>
                                  <w:i/>
                                  <w:sz w:val="20"/>
                                  <w:szCs w:val="16"/>
                                  <w:rPrChange w:id="55" w:author="Peter Hart (12421031)" w:date="2018-04-25T15:52:00Z">
                                    <w:rPr>
                                      <w:rFonts w:ascii="Times New Roman" w:hAnsi="Times New Roman" w:cs="Times New Roman"/>
                                      <w:i/>
                                    </w:rPr>
                                  </w:rPrChange>
                                </w:rP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6C86E964" id="_x0000_s1027" type="#_x0000_t202" style="position:absolute;left:0;text-align:left;margin-left:345.6pt;margin-top:1.25pt;width:107.65pt;height:1in;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" stroked="f">
                  <v:textbox>
                    <w:txbxContent>
                      <w:p w14:paraId="6A8C6148" w14:textId="77777777" w:rsidR="00C208A0" w:rsidRPr="002E6AFB" w:rsidRDefault="00C208A0">
                        <w:pPr>
                          <w:spacing w:after="0" w:line="240" w:lineRule="auto"/>
                          <w:rPr>
                            <w:ins w:id="56" w:author="Peter Hart (12421031)" w:date="2018-04-25T15:56:00Z"/>
                            <w:rFonts w:ascii="Times New Roman" w:hAnsi="Times New Roman" w:cs="Times New Roman"/>
                            <w:i/>
                            <w:sz w:val="16"/>
                            <w:szCs w:val="16"/>
                            <w:rPrChange w:id="57" w:author="Peter Hart (12421031)" w:date="2018-04-25T15:57:00Z">
                              <w:rPr>
                                <w:ins w:id="58" w:author="Peter Hart (12421031)" w:date="2018-04-25T15:56:00Z"/>
                                <w:rFonts w:ascii="Times New Roman" w:hAnsi="Times New Roman" w:cs="Times New Roman"/>
                                <w:i/>
                                <w:sz w:val="20"/>
                                <w:szCs w:val="16"/>
                              </w:rPr>
                            </w:rPrChange>
                          </w:rPr>
                          <w:pPrChange w:id="59" w:author="Peter Hart (12421031)" w:date="2018-04-25T15:56:00Z">
                            <w:pPr>
                              <w:jc w:val="center"/>
                            </w:pPr>
                          </w:pPrChange>
                        </w:pPr>
                        <w:del w:id="60" w:author="Peter Hart (12421031)" w:date="2018-04-25T15:35:00Z">
                          <w:r w:rsidRPr="002E6AFB" w:rsidDel="00070BAF">
                            <w:rPr>
                              <w:rFonts w:ascii="Times New Roman" w:hAnsi="Times New Roman" w:cs="Times New Roman"/>
                              <w:i/>
                              <w:sz w:val="16"/>
                              <w:szCs w:val="16"/>
                              <w:rPrChange w:id="61" w:author="Peter Hart (12421031)" w:date="2018-04-25T15:57:00Z">
                                <w:rPr>
                                  <w:rFonts w:ascii="Times New Roman" w:hAnsi="Times New Roman" w:cs="Times New Roman"/>
                                  <w:i/>
                                </w:rPr>
                              </w:rPrChange>
                            </w:rPr>
                            <w:delText xml:space="preserve">Figure </w:delText>
                          </w:r>
                        </w:del>
                        <w:del w:id="62" w:author="Peter Hart (12421031)" w:date="2018-04-24T21:33:00Z">
                          <w:r w:rsidRPr="002E6AFB" w:rsidDel="005339DC">
                            <w:rPr>
                              <w:rFonts w:ascii="Times New Roman" w:hAnsi="Times New Roman" w:cs="Times New Roman"/>
                              <w:i/>
                              <w:sz w:val="16"/>
                              <w:szCs w:val="16"/>
                              <w:rPrChange w:id="63" w:author="Peter Hart (12421031)" w:date="2018-04-25T15:57:00Z">
                                <w:rPr>
                                  <w:rFonts w:ascii="Times New Roman" w:hAnsi="Times New Roman" w:cs="Times New Roman"/>
                                  <w:i/>
                                </w:rPr>
                              </w:rPrChange>
                            </w:rPr>
                            <w:delText>6</w:delText>
                          </w:r>
                        </w:del>
                        <w:del w:id="64" w:author="Peter Hart (12421031)" w:date="2018-04-25T15:35:00Z">
                          <w:r w:rsidRPr="002E6AFB" w:rsidDel="00070BAF">
                            <w:rPr>
                              <w:rFonts w:ascii="Times New Roman" w:hAnsi="Times New Roman" w:cs="Times New Roman"/>
                              <w:i/>
                              <w:sz w:val="16"/>
                              <w:szCs w:val="16"/>
                              <w:rPrChange w:id="65" w:author="Peter Hart (12421031)" w:date="2018-04-25T15:57:00Z">
                                <w:rPr>
                                  <w:rFonts w:ascii="Times New Roman" w:hAnsi="Times New Roman" w:cs="Times New Roman"/>
                                  <w:i/>
                                </w:rPr>
                              </w:rPrChange>
                            </w:rPr>
                            <w:delText xml:space="preserve">. </w:delText>
                          </w:r>
                        </w:del>
                        <w:del w:id="66" w:author="Peter Hart (12421031)" w:date="2018-04-24T21:34:00Z">
                          <w:r w:rsidRPr="002E6AFB" w:rsidDel="005339DC">
                            <w:rPr>
                              <w:rFonts w:ascii="Times New Roman" w:hAnsi="Times New Roman" w:cs="Times New Roman"/>
                              <w:i/>
                              <w:sz w:val="16"/>
                              <w:szCs w:val="16"/>
                              <w:rPrChange w:id="67" w:author="Peter Hart (12421031)" w:date="2018-04-25T15:57:00Z">
                                <w:rPr>
                                  <w:rFonts w:ascii="Times New Roman" w:hAnsi="Times New Roman" w:cs="Times New Roman"/>
                                  <w:i/>
                                </w:rPr>
                              </w:rPrChange>
                            </w:rPr>
                            <w:delText>Images showing examples of seed samples which were collected during this project and the issues presented. Such as close proximity of seeds, noisy background and blur respectively.</w:delText>
                          </w:r>
                        </w:del>
                        <w:ins w:id="68" w:author="Peter Hart (12421031)" w:date="2018-04-25T15:53:00Z">
                          <w:r w:rsidRPr="002E6AFB">
                            <w:rPr>
                              <w:rFonts w:ascii="Times New Roman" w:hAnsi="Times New Roman" w:cs="Times New Roman"/>
                              <w:i/>
                              <w:sz w:val="16"/>
                              <w:szCs w:val="16"/>
                              <w:rPrChange w:id="69" w:author="Peter Hart (12421031)" w:date="2018-04-25T15:57:00Z">
                                <w:rPr>
                                  <w:rFonts w:ascii="Times New Roman" w:hAnsi="Times New Roman" w:cs="Times New Roman"/>
                                  <w:i/>
                                  <w:sz w:val="20"/>
                                  <w:szCs w:val="16"/>
                                </w:rPr>
                              </w:rPrChange>
                            </w:rPr>
                            <w:t>Input</w:t>
                          </w:r>
                        </w:ins>
                      </w:p>
                      <w:p w14:paraId="267CEF02" w14:textId="77777777" w:rsidR="00C208A0" w:rsidRPr="002E6AFB" w:rsidRDefault="00C208A0">
                        <w:pPr>
                          <w:spacing w:after="0" w:line="240" w:lineRule="auto"/>
                          <w:rPr>
                            <w:ins w:id="70" w:author="Peter Hart (12421031)" w:date="2018-04-25T15:56:00Z"/>
                            <w:rFonts w:ascii="Times New Roman" w:hAnsi="Times New Roman" w:cs="Times New Roman"/>
                            <w:i/>
                            <w:sz w:val="16"/>
                            <w:szCs w:val="16"/>
                            <w:rPrChange w:id="71" w:author="Peter Hart (12421031)" w:date="2018-04-25T15:57:00Z">
                              <w:rPr>
                                <w:ins w:id="72" w:author="Peter Hart (12421031)" w:date="2018-04-25T15:56:00Z"/>
                                <w:rFonts w:ascii="Times New Roman" w:hAnsi="Times New Roman" w:cs="Times New Roman"/>
                                <w:i/>
                                <w:sz w:val="20"/>
                                <w:szCs w:val="16"/>
                              </w:rPr>
                            </w:rPrChange>
                          </w:rPr>
                          <w:pPrChange w:id="73" w:author="Peter Hart (12421031)" w:date="2018-04-25T15:56:00Z">
                            <w:pPr>
                              <w:jc w:val="center"/>
                            </w:pPr>
                          </w:pPrChange>
                        </w:pPr>
                        <w:ins w:id="74" w:author="Peter Hart (12421031)" w:date="2018-04-25T15:56:00Z">
                          <w:r w:rsidRPr="002E6AFB">
                            <w:rPr>
                              <w:rFonts w:ascii="Times New Roman" w:hAnsi="Times New Roman" w:cs="Times New Roman"/>
                              <w:i/>
                              <w:sz w:val="16"/>
                              <w:szCs w:val="16"/>
                              <w:rPrChange w:id="75" w:author="Peter Hart (12421031)" w:date="2018-04-25T15:57:00Z">
                                <w:rPr>
                                  <w:rFonts w:ascii="Times New Roman" w:hAnsi="Times New Roman" w:cs="Times New Roman"/>
                                  <w:i/>
                                  <w:sz w:val="20"/>
                                  <w:szCs w:val="16"/>
                                </w:rPr>
                              </w:rPrChange>
                            </w:rPr>
                            <w:t xml:space="preserve">Convolutional + </w:t>
                          </w:r>
                          <w:r w:rsidRPr="002E6AFB">
                            <w:rPr>
                              <w:rFonts w:ascii="Times New Roman" w:hAnsi="Times New Roman" w:cs="Times New Roman"/>
                              <w:i/>
                              <w:sz w:val="16"/>
                              <w:szCs w:val="16"/>
                              <w:rPrChange w:id="76" w:author="Peter Hart (12421031)" w:date="2018-04-25T15:57:00Z">
                                <w:rPr>
                                  <w:rFonts w:ascii="Times New Roman" w:hAnsi="Times New Roman" w:cs="Times New Roman"/>
                                  <w:i/>
                                  <w:sz w:val="20"/>
                                  <w:szCs w:val="16"/>
                                </w:rPr>
                              </w:rPrChange>
                            </w:rPr>
                            <w:t>ReLU</w:t>
                          </w:r>
                        </w:ins>
                      </w:p>
                      <w:p w14:paraId="21E9F020" w14:textId="4BDB0607" w:rsidR="00C208A0" w:rsidRPr="002E6AFB" w:rsidRDefault="00C208A0" w:rsidP="002E6AFB">
                        <w:pPr>
                          <w:spacing w:after="0" w:line="240" w:lineRule="auto"/>
                          <w:rPr>
                            <w:rFonts w:ascii="Times New Roman" w:hAnsi="Times New Roman" w:cs="Times New Roman"/>
                            <w:i/>
                            <w:sz w:val="16"/>
                            <w:szCs w:val="16"/>
                          </w:rPr>
                        </w:pPr>
                        <w:ins w:id="77" w:author="Peter Hart (12421031)" w:date="2018-04-25T15:56:00Z">
                          <w:r w:rsidRPr="002E6AFB">
                            <w:rPr>
                              <w:rFonts w:ascii="Times New Roman" w:hAnsi="Times New Roman" w:cs="Times New Roman"/>
                              <w:i/>
                              <w:sz w:val="16"/>
                              <w:szCs w:val="16"/>
                              <w:rPrChange w:id="78" w:author="Peter Hart (12421031)" w:date="2018-04-25T15:57:00Z">
                                <w:rPr>
                                  <w:rFonts w:ascii="Times New Roman" w:hAnsi="Times New Roman" w:cs="Times New Roman"/>
                                  <w:i/>
                                  <w:sz w:val="20"/>
                                  <w:szCs w:val="16"/>
                                </w:rPr>
                              </w:rPrChange>
                            </w:rPr>
                            <w:t>Max Pooling</w:t>
                          </w:r>
                        </w:ins>
                      </w:p>
                      <w:p w14:paraId="2C83294A" w14:textId="25108CFE" w:rsidR="00C208A0" w:rsidRPr="002E6AFB" w:rsidRDefault="00C208A0" w:rsidP="002E6AFB">
                        <w:pPr>
                          <w:spacing w:after="0" w:line="240" w:lineRule="auto"/>
                          <w:rPr>
                            <w:ins w:id="79" w:author="Peter Hart (12421031)" w:date="2018-04-25T15:56:00Z"/>
                            <w:rFonts w:ascii="Times New Roman" w:hAnsi="Times New Roman" w:cs="Times New Roman"/>
                            <w:i/>
                            <w:sz w:val="16"/>
                            <w:szCs w:val="16"/>
                            <w:rPrChange w:id="80" w:author="Peter Hart (12421031)" w:date="2018-04-25T15:57:00Z">
                              <w:rPr>
                                <w:ins w:id="81" w:author="Peter Hart (12421031)" w:date="2018-04-25T15:56:00Z"/>
                                <w:rFonts w:ascii="Times New Roman" w:hAnsi="Times New Roman" w:cs="Times New Roman"/>
                                <w:i/>
                                <w:sz w:val="20"/>
                                <w:szCs w:val="16"/>
                              </w:rPr>
                            </w:rPrChange>
                          </w:rPr>
                        </w:pPr>
                        <w:r w:rsidRPr="002E6AFB">
                          <w:rPr>
                            <w:rFonts w:ascii="Times New Roman" w:hAnsi="Times New Roman" w:cs="Times New Roman"/>
                            <w:i/>
                            <w:sz w:val="16"/>
                            <w:szCs w:val="16"/>
                          </w:rPr>
                          <w:t>Dropout</w:t>
                        </w:r>
                      </w:p>
                      <w:p w14:paraId="26ADD1A5" w14:textId="77777777" w:rsidR="00C208A0" w:rsidRPr="002E6AFB" w:rsidRDefault="00C208A0">
                        <w:pPr>
                          <w:spacing w:after="0" w:line="240" w:lineRule="auto"/>
                          <w:rPr>
                            <w:ins w:id="82" w:author="Peter Hart (12421031)" w:date="2018-04-25T15:56:00Z"/>
                            <w:rFonts w:ascii="Times New Roman" w:hAnsi="Times New Roman" w:cs="Times New Roman"/>
                            <w:i/>
                            <w:sz w:val="16"/>
                            <w:szCs w:val="16"/>
                            <w:rPrChange w:id="83" w:author="Peter Hart (12421031)" w:date="2018-04-25T15:57:00Z">
                              <w:rPr>
                                <w:ins w:id="84" w:author="Peter Hart (12421031)" w:date="2018-04-25T15:56:00Z"/>
                                <w:rFonts w:ascii="Times New Roman" w:hAnsi="Times New Roman" w:cs="Times New Roman"/>
                                <w:i/>
                                <w:sz w:val="20"/>
                                <w:szCs w:val="16"/>
                              </w:rPr>
                            </w:rPrChange>
                          </w:rPr>
                          <w:pPrChange w:id="85" w:author="Peter Hart (12421031)" w:date="2018-04-25T15:56:00Z">
                            <w:pPr>
                              <w:jc w:val="center"/>
                            </w:pPr>
                          </w:pPrChange>
                        </w:pPr>
                        <w:ins w:id="86" w:author="Peter Hart (12421031)" w:date="2018-04-25T15:56:00Z">
                          <w:r w:rsidRPr="002E6AFB">
                            <w:rPr>
                              <w:rFonts w:ascii="Times New Roman" w:hAnsi="Times New Roman" w:cs="Times New Roman"/>
                              <w:i/>
                              <w:sz w:val="16"/>
                              <w:szCs w:val="16"/>
                              <w:rPrChange w:id="87" w:author="Peter Hart (12421031)" w:date="2018-04-25T15:57:00Z">
                                <w:rPr>
                                  <w:rFonts w:ascii="Times New Roman" w:hAnsi="Times New Roman" w:cs="Times New Roman"/>
                                  <w:i/>
                                  <w:sz w:val="20"/>
                                  <w:szCs w:val="16"/>
                                </w:rPr>
                              </w:rPrChange>
                            </w:rPr>
                            <w:t>Flattening</w:t>
                          </w:r>
                        </w:ins>
                      </w:p>
                      <w:p w14:paraId="75506E7F" w14:textId="77777777" w:rsidR="00C208A0" w:rsidRPr="002E6AFB" w:rsidRDefault="00C208A0">
                        <w:pPr>
                          <w:spacing w:after="0" w:line="240" w:lineRule="auto"/>
                          <w:rPr>
                            <w:ins w:id="88" w:author="Peter Hart (12421031)" w:date="2018-04-25T15:56:00Z"/>
                            <w:rFonts w:ascii="Times New Roman" w:hAnsi="Times New Roman" w:cs="Times New Roman"/>
                            <w:i/>
                            <w:sz w:val="16"/>
                            <w:szCs w:val="16"/>
                            <w:rPrChange w:id="89" w:author="Peter Hart (12421031)" w:date="2018-04-25T15:57:00Z">
                              <w:rPr>
                                <w:ins w:id="90" w:author="Peter Hart (12421031)" w:date="2018-04-25T15:56:00Z"/>
                                <w:rFonts w:ascii="Times New Roman" w:hAnsi="Times New Roman" w:cs="Times New Roman"/>
                                <w:i/>
                                <w:sz w:val="20"/>
                                <w:szCs w:val="16"/>
                              </w:rPr>
                            </w:rPrChange>
                          </w:rPr>
                          <w:pPrChange w:id="91" w:author="Peter Hart (12421031)" w:date="2018-04-25T15:56:00Z">
                            <w:pPr>
                              <w:jc w:val="center"/>
                            </w:pPr>
                          </w:pPrChange>
                        </w:pPr>
                        <w:ins w:id="92" w:author="Peter Hart (12421031)" w:date="2018-04-25T15:56:00Z">
                          <w:r w:rsidRPr="002E6AFB">
                            <w:rPr>
                              <w:rFonts w:ascii="Times New Roman" w:hAnsi="Times New Roman" w:cs="Times New Roman"/>
                              <w:i/>
                              <w:sz w:val="16"/>
                              <w:szCs w:val="16"/>
                              <w:rPrChange w:id="93" w:author="Peter Hart (12421031)" w:date="2018-04-25T15:57:00Z">
                                <w:rPr>
                                  <w:rFonts w:ascii="Times New Roman" w:hAnsi="Times New Roman" w:cs="Times New Roman"/>
                                  <w:i/>
                                  <w:sz w:val="20"/>
                                  <w:szCs w:val="16"/>
                                </w:rPr>
                              </w:rPrChange>
                            </w:rPr>
                            <w:t>Fully Connected</w:t>
                          </w:r>
                        </w:ins>
                        <w:ins w:id="94" w:author="Peter Hart (12421031)" w:date="2018-04-26T09:49:00Z">
                          <w:r w:rsidRPr="002E6AFB">
                            <w:rPr>
                              <w:rFonts w:ascii="Times New Roman" w:hAnsi="Times New Roman" w:cs="Times New Roman"/>
                              <w:i/>
                              <w:sz w:val="16"/>
                              <w:szCs w:val="16"/>
                            </w:rPr>
                            <w:t xml:space="preserve"> + ReLU</w:t>
                          </w:r>
                        </w:ins>
                      </w:p>
                      <w:p w14:paraId="29ABE9E3" w14:textId="77777777" w:rsidR="00C208A0" w:rsidRPr="002E6AFB" w:rsidRDefault="00C208A0">
                        <w:pPr>
                          <w:spacing w:after="0" w:line="240" w:lineRule="auto"/>
                          <w:rPr>
                            <w:ins w:id="95" w:author="Peter Hart (12421031)" w:date="2018-04-25T15:56:00Z"/>
                            <w:rFonts w:ascii="Times New Roman" w:hAnsi="Times New Roman" w:cs="Times New Roman"/>
                            <w:i/>
                            <w:sz w:val="16"/>
                            <w:szCs w:val="16"/>
                            <w:rPrChange w:id="96" w:author="Peter Hart (12421031)" w:date="2018-04-25T15:57:00Z">
                              <w:rPr>
                                <w:ins w:id="97" w:author="Peter Hart (12421031)" w:date="2018-04-25T15:56:00Z"/>
                                <w:rFonts w:ascii="Times New Roman" w:hAnsi="Times New Roman" w:cs="Times New Roman"/>
                                <w:i/>
                                <w:sz w:val="20"/>
                                <w:szCs w:val="16"/>
                              </w:rPr>
                            </w:rPrChange>
                          </w:rPr>
                          <w:pPrChange w:id="98" w:author="Peter Hart (12421031)" w:date="2018-04-25T15:56:00Z">
                            <w:pPr>
                              <w:jc w:val="center"/>
                            </w:pPr>
                          </w:pPrChange>
                        </w:pPr>
                        <w:ins w:id="99" w:author="Peter Hart (12421031)" w:date="2018-04-25T15:56:00Z">
                          <w:r w:rsidRPr="002E6AFB">
                            <w:rPr>
                              <w:rFonts w:ascii="Times New Roman" w:hAnsi="Times New Roman" w:cs="Times New Roman"/>
                              <w:i/>
                              <w:sz w:val="16"/>
                              <w:szCs w:val="16"/>
                              <w:rPrChange w:id="100" w:author="Peter Hart (12421031)" w:date="2018-04-25T15:57:00Z">
                                <w:rPr>
                                  <w:rFonts w:ascii="Times New Roman" w:hAnsi="Times New Roman" w:cs="Times New Roman"/>
                                  <w:i/>
                                  <w:sz w:val="20"/>
                                  <w:szCs w:val="16"/>
                                </w:rPr>
                              </w:rPrChange>
                            </w:rPr>
                            <w:t>Softmax</w:t>
                          </w:r>
                        </w:ins>
                        <w:ins w:id="101" w:author="Peter Hart (12421031)" w:date="2018-04-25T16:17:00Z">
                          <w:r w:rsidRPr="002E6AFB">
                            <w:rPr>
                              <w:rFonts w:ascii="Times New Roman" w:hAnsi="Times New Roman" w:cs="Times New Roman"/>
                              <w:i/>
                              <w:sz w:val="16"/>
                              <w:szCs w:val="16"/>
                            </w:rPr>
                            <w:t xml:space="preserve"> </w:t>
                          </w:r>
                        </w:ins>
                      </w:p>
                      <w:p w14:paraId="433864BC" w14:textId="77777777" w:rsidR="00C208A0" w:rsidRPr="002E6AFB" w:rsidRDefault="00C208A0" w:rsidP="002E6AFB">
                        <w:pPr>
                          <w:spacing w:line="240" w:lineRule="auto"/>
                          <w:jc w:val="center"/>
                          <w:rPr>
                            <w:ins w:id="102" w:author="Peter Hart (12421031)" w:date="2018-04-25T15:56:00Z"/>
                            <w:rFonts w:ascii="Times New Roman" w:hAnsi="Times New Roman" w:cs="Times New Roman"/>
                            <w:i/>
                            <w:sz w:val="18"/>
                            <w:szCs w:val="16"/>
                          </w:rPr>
                        </w:pPr>
                      </w:p>
                      <w:p w14:paraId="657D4DC5" w14:textId="77777777" w:rsidR="00C208A0" w:rsidRPr="00C4083B" w:rsidRDefault="00C208A0" w:rsidP="002E6AFB">
                        <w:pPr>
                          <w:jc w:val="center"/>
                          <w:rPr>
                            <w:rFonts w:ascii="Times New Roman" w:hAnsi="Times New Roman" w:cs="Times New Roman"/>
                            <w:i/>
                            <w:sz w:val="20"/>
                            <w:szCs w:val="16"/>
                            <w:rPrChange w:id="103" w:author="Peter Hart (12421031)" w:date="2018-04-25T15:52:00Z">
                              <w:rPr>
                                <w:rFonts w:ascii="Times New Roman" w:hAnsi="Times New Roman" w:cs="Times New Roman"/>
                                <w:i/>
                              </w:rPr>
                            </w:rPrChange>
                          </w:rPr>
                        </w:pPr>
                      </w:p>
                    </w:txbxContent>
                  </v:textbox>
                  <w10:wrap type="square"/>
                </v:shape>
              </w:pict>
            </mc:Fallback>
          </mc:AlternateContent>
        </w:r>
      </w:ins>
    </w:p>
    <w:p w14:paraId="6BBFEBBE" w14:textId="7AEA16E6" w:rsidR="009A2C5C" w:rsidRDefault="002E6AFB" w:rsidP="009A6109">
      <w:pPr>
        <w:spacing w:line="276" w:lineRule="auto"/>
        <w:jc w:val="both"/>
        <w:rPr>
          <w:rFonts w:ascii="Times New Roman" w:hAnsi="Times New Roman" w:cs="Times New Roman"/>
          <w:sz w:val="20"/>
        </w:rPr>
      </w:pPr>
      <w:ins w:id="104" w:author="Peter Hart (12421031)" w:date="2018-04-25T16:03:00Z">
        <w:r w:rsidRPr="009A2C5C">
          <w:rPr>
            <w:rFonts w:ascii="Times New Roman" w:hAnsi="Times New Roman" w:cs="Times New Roman"/>
            <w:noProof/>
            <w:sz w:val="20"/>
          </w:rPr>
          <mc:AlternateContent>
            <mc:Choice Requires="wps">
              <w:drawing>
                <wp:anchor distT="0" distB="0" distL="114300" distR="114300" simplePos="0" relativeHeight="251706368" behindDoc="0" locked="0" layoutInCell="1" allowOverlap="1" wp14:anchorId="1DF4F4F7" wp14:editId="363EC1E2">
                  <wp:simplePos x="0" y="0"/>
                  <wp:positionH relativeFrom="column">
                    <wp:posOffset>4173220</wp:posOffset>
                  </wp:positionH>
                  <wp:positionV relativeFrom="paragraph">
                    <wp:posOffset>173250</wp:posOffset>
                  </wp:positionV>
                  <wp:extent cx="205740" cy="67318"/>
                  <wp:effectExtent l="0" t="0" r="22860" b="27940"/>
                  <wp:wrapNone/>
                  <wp:docPr id="23" name="Rectangle 23"/>
                  <wp:cNvGraphicFramePr/>
                  <a:graphic xmlns:a="http://schemas.openxmlformats.org/drawingml/2006/main">
                    <a:graphicData uri="http://schemas.microsoft.com/office/word/2010/wordprocessingShape">
                      <wps:wsp>
                        <wps:cNvSpPr/>
                        <wps:spPr>
                          <a:xfrm>
                            <a:off x="0" y="0"/>
                            <a:ext cx="205740" cy="67318"/>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1B48EA" id="Rectangle 23" o:spid="_x0000_s1026" style="position:absolute;margin-left:328.6pt;margin-top:13.65pt;width:16.2pt;height:5.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" fillcolor="yellow" strokecolor="black [3213]" strokeweight="1pt"/>
              </w:pict>
            </mc:Fallback>
          </mc:AlternateContent>
        </w:r>
        <w:r w:rsidRPr="009A2C5C">
          <w:rPr>
            <w:rFonts w:ascii="Times New Roman" w:hAnsi="Times New Roman" w:cs="Times New Roman"/>
            <w:noProof/>
            <w:sz w:val="20"/>
          </w:rPr>
          <mc:AlternateContent>
            <mc:Choice Requires="wps">
              <w:drawing>
                <wp:anchor distT="0" distB="0" distL="114300" distR="114300" simplePos="0" relativeHeight="251704320" behindDoc="0" locked="0" layoutInCell="1" allowOverlap="1" wp14:anchorId="0901298B" wp14:editId="5599AD05">
                  <wp:simplePos x="0" y="0"/>
                  <wp:positionH relativeFrom="column">
                    <wp:posOffset>4175125</wp:posOffset>
                  </wp:positionH>
                  <wp:positionV relativeFrom="paragraph">
                    <wp:posOffset>55140</wp:posOffset>
                  </wp:positionV>
                  <wp:extent cx="205740" cy="67318"/>
                  <wp:effectExtent l="0" t="0" r="22860" b="27940"/>
                  <wp:wrapNone/>
                  <wp:docPr id="22" name="Rectangle 22"/>
                  <wp:cNvGraphicFramePr/>
                  <a:graphic xmlns:a="http://schemas.openxmlformats.org/drawingml/2006/main">
                    <a:graphicData uri="http://schemas.microsoft.com/office/word/2010/wordprocessingShape">
                      <wps:wsp>
                        <wps:cNvSpPr/>
                        <wps:spPr>
                          <a:xfrm>
                            <a:off x="0" y="0"/>
                            <a:ext cx="205740" cy="67318"/>
                          </a:xfrm>
                          <a:prstGeom prst="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7CDCB" id="Rectangle 22" o:spid="_x0000_s1026" style="position:absolute;margin-left:328.75pt;margin-top:4.35pt;width:16.2pt;height:5.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" fillcolor="#0070c0" strokecolor="black [3213]" strokeweight="1pt"/>
              </w:pict>
            </mc:Fallback>
          </mc:AlternateContent>
        </w:r>
      </w:ins>
      <w:r>
        <w:rPr>
          <w:rFonts w:ascii="Times New Roman" w:hAnsi="Times New Roman" w:cs="Times New Roman"/>
          <w:noProof/>
          <w:sz w:val="20"/>
        </w:rPr>
        <mc:AlternateContent>
          <mc:Choice Requires="wps">
            <w:drawing>
              <wp:anchor distT="0" distB="0" distL="114300" distR="114300" simplePos="0" relativeHeight="251689984" behindDoc="0" locked="0" layoutInCell="1" allowOverlap="1" wp14:anchorId="4B72AD3A" wp14:editId="26DED288">
                <wp:simplePos x="0" y="0"/>
                <wp:positionH relativeFrom="column">
                  <wp:posOffset>2361537</wp:posOffset>
                </wp:positionH>
                <wp:positionV relativeFrom="paragraph">
                  <wp:posOffset>112312</wp:posOffset>
                </wp:positionV>
                <wp:extent cx="30215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302150" cy="0"/>
                        </a:xfrm>
                        <a:prstGeom prst="line">
                          <a:avLst/>
                        </a:prstGeom>
                        <a:ln w="1905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7B3648" id="Straight Connector 16"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5.95pt,8.85pt" to="209.7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" strokecolor="black [3213]" strokeweight="1.5pt">
                <v:stroke dashstyle="3 1" joinstyle="miter"/>
              </v:line>
            </w:pict>
          </mc:Fallback>
        </mc:AlternateContent>
      </w:r>
      <w:r>
        <w:rPr>
          <w:rFonts w:ascii="Times New Roman" w:hAnsi="Times New Roman" w:cs="Times New Roman"/>
          <w:noProof/>
          <w:sz w:val="20"/>
        </w:rPr>
        <mc:AlternateContent>
          <mc:Choice Requires="wps">
            <w:drawing>
              <wp:anchor distT="0" distB="0" distL="114300" distR="114300" simplePos="0" relativeHeight="251681792" behindDoc="0" locked="0" layoutInCell="1" allowOverlap="1" wp14:anchorId="163D96D4" wp14:editId="0CBE4751">
                <wp:simplePos x="0" y="0"/>
                <wp:positionH relativeFrom="column">
                  <wp:posOffset>1606163</wp:posOffset>
                </wp:positionH>
                <wp:positionV relativeFrom="paragraph">
                  <wp:posOffset>152069</wp:posOffset>
                </wp:positionV>
                <wp:extent cx="397566" cy="143123"/>
                <wp:effectExtent l="0" t="0" r="21590" b="28575"/>
                <wp:wrapNone/>
                <wp:docPr id="10" name="Straight Connector 10"/>
                <wp:cNvGraphicFramePr/>
                <a:graphic xmlns:a="http://schemas.openxmlformats.org/drawingml/2006/main">
                  <a:graphicData uri="http://schemas.microsoft.com/office/word/2010/wordprocessingShape">
                    <wps:wsp>
                      <wps:cNvCnPr/>
                      <wps:spPr>
                        <a:xfrm flipV="1">
                          <a:off x="0" y="0"/>
                          <a:ext cx="397566" cy="143123"/>
                        </a:xfrm>
                        <a:prstGeom prst="line">
                          <a:avLst/>
                        </a:prstGeom>
                        <a:ln w="1905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92C2FA" id="Straight Connector 10"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45pt,11.95pt" to="157.7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" strokecolor="black [3213]" strokeweight="1.5pt">
                <v:stroke dashstyle="3 1" joinstyle="miter"/>
              </v:line>
            </w:pict>
          </mc:Fallback>
        </mc:AlternateContent>
      </w:r>
    </w:p>
    <w:p w14:paraId="3DB5D890" w14:textId="60C704FC" w:rsidR="009A2C5C" w:rsidRDefault="002E6AFB" w:rsidP="0063636F">
      <w:pPr>
        <w:tabs>
          <w:tab w:val="left" w:pos="1650"/>
          <w:tab w:val="left" w:pos="5447"/>
        </w:tabs>
        <w:spacing w:line="276" w:lineRule="auto"/>
        <w:jc w:val="both"/>
        <w:rPr>
          <w:rFonts w:ascii="Times New Roman" w:hAnsi="Times New Roman" w:cs="Times New Roman"/>
          <w:sz w:val="20"/>
        </w:rPr>
      </w:pPr>
      <w:ins w:id="105" w:author="Peter Hart (12421031)" w:date="2018-04-25T16:03:00Z">
        <w:r w:rsidRPr="009A2C5C">
          <w:rPr>
            <w:rFonts w:ascii="Times New Roman" w:hAnsi="Times New Roman" w:cs="Times New Roman"/>
            <w:noProof/>
            <w:sz w:val="20"/>
          </w:rPr>
          <mc:AlternateContent>
            <mc:Choice Requires="wps">
              <w:drawing>
                <wp:anchor distT="0" distB="0" distL="114300" distR="114300" simplePos="0" relativeHeight="251712512" behindDoc="0" locked="0" layoutInCell="1" allowOverlap="1" wp14:anchorId="0327AC10" wp14:editId="7E23AD41">
                  <wp:simplePos x="0" y="0"/>
                  <wp:positionH relativeFrom="column">
                    <wp:posOffset>4173220</wp:posOffset>
                  </wp:positionH>
                  <wp:positionV relativeFrom="paragraph">
                    <wp:posOffset>257280</wp:posOffset>
                  </wp:positionV>
                  <wp:extent cx="205740" cy="67310"/>
                  <wp:effectExtent l="0" t="0" r="22860" b="27940"/>
                  <wp:wrapNone/>
                  <wp:docPr id="26" name="Rectangle 26"/>
                  <wp:cNvGraphicFramePr/>
                  <a:graphic xmlns:a="http://schemas.openxmlformats.org/drawingml/2006/main">
                    <a:graphicData uri="http://schemas.microsoft.com/office/word/2010/wordprocessingShape">
                      <wps:wsp>
                        <wps:cNvSpPr/>
                        <wps:spPr>
                          <a:xfrm>
                            <a:off x="0" y="0"/>
                            <a:ext cx="205740" cy="6731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135010" id="Rectangle 26" o:spid="_x0000_s1026" style="position:absolute;margin-left:328.6pt;margin-top:20.25pt;width:16.2pt;height:5.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" fillcolor="white [3212]" strokecolor="black [3213]" strokeweight="1pt"/>
              </w:pict>
            </mc:Fallback>
          </mc:AlternateContent>
        </w:r>
        <w:r w:rsidRPr="009A2C5C">
          <w:rPr>
            <w:rFonts w:ascii="Times New Roman" w:hAnsi="Times New Roman" w:cs="Times New Roman"/>
            <w:noProof/>
            <w:sz w:val="20"/>
          </w:rPr>
          <mc:AlternateContent>
            <mc:Choice Requires="wps">
              <w:drawing>
                <wp:anchor distT="0" distB="0" distL="114300" distR="114300" simplePos="0" relativeHeight="251710464" behindDoc="0" locked="0" layoutInCell="1" allowOverlap="1" wp14:anchorId="79BF94B8" wp14:editId="466DD225">
                  <wp:simplePos x="0" y="0"/>
                  <wp:positionH relativeFrom="column">
                    <wp:posOffset>4175125</wp:posOffset>
                  </wp:positionH>
                  <wp:positionV relativeFrom="paragraph">
                    <wp:posOffset>139595</wp:posOffset>
                  </wp:positionV>
                  <wp:extent cx="205740" cy="67318"/>
                  <wp:effectExtent l="0" t="0" r="22860" b="27940"/>
                  <wp:wrapNone/>
                  <wp:docPr id="25" name="Rectangle 25"/>
                  <wp:cNvGraphicFramePr/>
                  <a:graphic xmlns:a="http://schemas.openxmlformats.org/drawingml/2006/main">
                    <a:graphicData uri="http://schemas.microsoft.com/office/word/2010/wordprocessingShape">
                      <wps:wsp>
                        <wps:cNvSpPr/>
                        <wps:spPr>
                          <a:xfrm>
                            <a:off x="0" y="0"/>
                            <a:ext cx="205740" cy="67318"/>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DE95B7" id="Rectangle 25" o:spid="_x0000_s1026" style="position:absolute;margin-left:328.75pt;margin-top:11pt;width:16.2pt;height:5.3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" fillcolor="black [3213]" strokecolor="black [3213]" strokeweight="1pt"/>
              </w:pict>
            </mc:Fallback>
          </mc:AlternateContent>
        </w:r>
        <w:r w:rsidRPr="009A2C5C">
          <w:rPr>
            <w:rFonts w:ascii="Times New Roman" w:hAnsi="Times New Roman" w:cs="Times New Roman"/>
            <w:noProof/>
            <w:sz w:val="20"/>
          </w:rPr>
          <mc:AlternateContent>
            <mc:Choice Requires="wps">
              <w:drawing>
                <wp:anchor distT="0" distB="0" distL="114300" distR="114300" simplePos="0" relativeHeight="251708416" behindDoc="0" locked="0" layoutInCell="1" allowOverlap="1" wp14:anchorId="2B457670" wp14:editId="04262533">
                  <wp:simplePos x="0" y="0"/>
                  <wp:positionH relativeFrom="column">
                    <wp:posOffset>4175125</wp:posOffset>
                  </wp:positionH>
                  <wp:positionV relativeFrom="paragraph">
                    <wp:posOffset>20850</wp:posOffset>
                  </wp:positionV>
                  <wp:extent cx="205740" cy="67318"/>
                  <wp:effectExtent l="0" t="0" r="22860" b="27940"/>
                  <wp:wrapNone/>
                  <wp:docPr id="24" name="Rectangle 24"/>
                  <wp:cNvGraphicFramePr/>
                  <a:graphic xmlns:a="http://schemas.openxmlformats.org/drawingml/2006/main">
                    <a:graphicData uri="http://schemas.microsoft.com/office/word/2010/wordprocessingShape">
                      <wps:wsp>
                        <wps:cNvSpPr/>
                        <wps:spPr>
                          <a:xfrm>
                            <a:off x="0" y="0"/>
                            <a:ext cx="205740" cy="67318"/>
                          </a:xfrm>
                          <a:prstGeom prst="rect">
                            <a:avLst/>
                          </a:prstGeom>
                          <a:solidFill>
                            <a:schemeClr val="accent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8192DD" id="Rectangle 24" o:spid="_x0000_s1026" style="position:absolute;margin-left:328.75pt;margin-top:1.65pt;width:16.2pt;height:5.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" fillcolor="#823b0b [1605]" strokecolor="black [3213]" strokeweight="1pt"/>
              </w:pict>
            </mc:Fallback>
          </mc:AlternateContent>
        </w:r>
      </w:ins>
      <w:r w:rsidR="009A2C5C">
        <w:rPr>
          <w:rFonts w:ascii="Times New Roman" w:hAnsi="Times New Roman" w:cs="Times New Roman"/>
          <w:noProof/>
          <w:sz w:val="20"/>
        </w:rPr>
        <mc:AlternateContent>
          <mc:Choice Requires="wps">
            <w:drawing>
              <wp:anchor distT="0" distB="0" distL="114300" distR="114300" simplePos="0" relativeHeight="251677696" behindDoc="0" locked="0" layoutInCell="1" allowOverlap="1" wp14:anchorId="1824237B" wp14:editId="568A37BC">
                <wp:simplePos x="0" y="0"/>
                <wp:positionH relativeFrom="column">
                  <wp:posOffset>215265</wp:posOffset>
                </wp:positionH>
                <wp:positionV relativeFrom="paragraph">
                  <wp:posOffset>50496</wp:posOffset>
                </wp:positionV>
                <wp:extent cx="556591"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56591" cy="0"/>
                        </a:xfrm>
                        <a:prstGeom prst="line">
                          <a:avLst/>
                        </a:prstGeom>
                        <a:ln w="1905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D721310" id="Straight Connector 7"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95pt,4pt" to="60.8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" strokecolor="black [3213]" strokeweight="1.5pt">
                <v:stroke dashstyle="3 1" joinstyle="miter"/>
              </v:line>
            </w:pict>
          </mc:Fallback>
        </mc:AlternateContent>
      </w:r>
      <w:r>
        <w:rPr>
          <w:rFonts w:ascii="Times New Roman" w:hAnsi="Times New Roman" w:cs="Times New Roman"/>
          <w:sz w:val="20"/>
        </w:rPr>
        <w:tab/>
      </w:r>
      <w:r w:rsidR="0063636F">
        <w:rPr>
          <w:rFonts w:ascii="Times New Roman" w:hAnsi="Times New Roman" w:cs="Times New Roman"/>
          <w:sz w:val="20"/>
        </w:rPr>
        <w:tab/>
      </w:r>
    </w:p>
    <w:p w14:paraId="3513DD9D" w14:textId="2970542D" w:rsidR="002E6AFB" w:rsidRDefault="002E6AFB" w:rsidP="00C208A0">
      <w:pPr>
        <w:spacing w:after="0" w:line="276" w:lineRule="auto"/>
        <w:jc w:val="both"/>
        <w:rPr>
          <w:rFonts w:ascii="Times New Roman" w:hAnsi="Times New Roman" w:cs="Times New Roman"/>
          <w:sz w:val="20"/>
        </w:rPr>
      </w:pPr>
    </w:p>
    <w:p w14:paraId="579F9E50" w14:textId="2CA1112C" w:rsidR="00BC12A5" w:rsidRDefault="00BC12A5" w:rsidP="00BC12A5">
      <w:pPr>
        <w:spacing w:after="0" w:line="276" w:lineRule="auto"/>
        <w:jc w:val="both"/>
        <w:rPr>
          <w:rFonts w:ascii="Times New Roman" w:hAnsi="Times New Roman" w:cs="Times New Roman"/>
          <w:sz w:val="20"/>
        </w:rPr>
      </w:pPr>
      <w:r>
        <w:rPr>
          <w:noProof/>
        </w:rPr>
        <mc:AlternateContent>
          <mc:Choice Requires="wps">
            <w:drawing>
              <wp:inline distT="0" distB="0" distL="0" distR="0" wp14:anchorId="3A1C9562" wp14:editId="5E51BD69">
                <wp:extent cx="5731510" cy="275590"/>
                <wp:effectExtent l="0" t="0" r="2540" b="0"/>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75590"/>
                        </a:xfrm>
                        <a:prstGeom prst="rect">
                          <a:avLst/>
                        </a:prstGeom>
                        <a:solidFill>
                          <a:srgbClr val="FFFFFF"/>
                        </a:solidFill>
                        <a:ln w="9525">
                          <a:noFill/>
                          <a:miter lim="800000"/>
                          <a:headEnd/>
                          <a:tailEnd/>
                        </a:ln>
                      </wps:spPr>
                      <wps:txbx>
                        <w:txbxContent>
                          <w:p w14:paraId="2189557B" w14:textId="5C1E8D89" w:rsidR="00C208A0" w:rsidRPr="001945D5" w:rsidRDefault="00C208A0" w:rsidP="00BC12A5">
                            <w:pPr>
                              <w:spacing w:after="0" w:line="240" w:lineRule="auto"/>
                              <w:jc w:val="center"/>
                              <w:rPr>
                                <w:rFonts w:ascii="Times New Roman" w:hAnsi="Times New Roman" w:cs="Times New Roman"/>
                                <w:i/>
                                <w:sz w:val="20"/>
                              </w:rPr>
                            </w:pPr>
                            <w:r>
                              <w:rPr>
                                <w:rFonts w:ascii="Times New Roman" w:hAnsi="Times New Roman" w:cs="Times New Roman"/>
                                <w:i/>
                                <w:sz w:val="20"/>
                              </w:rPr>
                              <w:t>Figure 1. CNN architecture implemented for the handwritten digit recognition problem.</w:t>
                            </w:r>
                          </w:p>
                        </w:txbxContent>
                      </wps:txbx>
                      <wps:bodyPr rot="0" vert="horz" wrap="square" lIns="91440" tIns="45720" rIns="91440" bIns="45720" anchor="t" anchorCtr="0">
                        <a:noAutofit/>
                      </wps:bodyPr>
                    </wps:wsp>
                  </a:graphicData>
                </a:graphic>
              </wp:inline>
            </w:drawing>
          </mc:Choice>
          <mc:Fallback>
            <w:pict>
              <v:shape w14:anchorId="3A1C9562" id="_x0000_s1028" type="#_x0000_t202" style="width:451.3pt;height:2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" stroked="f">
                <v:textbox>
                  <w:txbxContent>
                    <w:p w14:paraId="2189557B" w14:textId="5C1E8D89" w:rsidR="00C208A0" w:rsidRPr="001945D5" w:rsidRDefault="00C208A0" w:rsidP="00BC12A5">
                      <w:pPr>
                        <w:spacing w:after="0" w:line="240" w:lineRule="auto"/>
                        <w:jc w:val="center"/>
                        <w:rPr>
                          <w:rFonts w:ascii="Times New Roman" w:hAnsi="Times New Roman" w:cs="Times New Roman"/>
                          <w:i/>
                          <w:sz w:val="20"/>
                        </w:rPr>
                      </w:pPr>
                      <w:r>
                        <w:rPr>
                          <w:rFonts w:ascii="Times New Roman" w:hAnsi="Times New Roman" w:cs="Times New Roman"/>
                          <w:i/>
                          <w:sz w:val="20"/>
                        </w:rPr>
                        <w:t>Figure 1. CNN architecture implemented for the handwritten digit recognition problem.</w:t>
                      </w:r>
                    </w:p>
                  </w:txbxContent>
                </v:textbox>
                <w10:anchorlock/>
              </v:shape>
            </w:pict>
          </mc:Fallback>
        </mc:AlternateContent>
      </w:r>
    </w:p>
    <w:p w14:paraId="39983C7D" w14:textId="1C8C7789" w:rsidR="008455D0" w:rsidRDefault="00CA3274" w:rsidP="009A6109">
      <w:pPr>
        <w:spacing w:line="276" w:lineRule="auto"/>
        <w:jc w:val="both"/>
        <w:rPr>
          <w:rFonts w:ascii="Times New Roman" w:hAnsi="Times New Roman" w:cs="Times New Roman"/>
          <w:sz w:val="20"/>
        </w:rPr>
      </w:pPr>
      <w:r>
        <w:rPr>
          <w:rFonts w:ascii="Times New Roman" w:hAnsi="Times New Roman" w:cs="Times New Roman"/>
          <w:sz w:val="20"/>
        </w:rPr>
        <w:t xml:space="preserve">The CNN model propagates the model weights through a technique referred to as backward propagation, whereby the neural network effectively initialises with randomly defined parameters and continuously tunes the model weights over </w:t>
      </w:r>
      <w:r w:rsidR="00346974">
        <w:rPr>
          <w:rFonts w:ascii="Times New Roman" w:hAnsi="Times New Roman" w:cs="Times New Roman"/>
          <w:sz w:val="20"/>
        </w:rPr>
        <w:t>12 epochs</w:t>
      </w:r>
      <w:r>
        <w:rPr>
          <w:rFonts w:ascii="Times New Roman" w:hAnsi="Times New Roman" w:cs="Times New Roman"/>
          <w:sz w:val="20"/>
        </w:rPr>
        <w:t xml:space="preserve"> to ensure that the correct classifications can be achieved. For example, if a handwritten sample of the digit ‘7’ was mistakenly classified as the digit ‘2’, the CNN model would slowly adapt the model parameters such that the probability of this digit being correctly classified as the digit ‘7’ is increased during the next epoch. As such, this training process continues until the full extent of all training batch of images have been processed during an epoch, at which point the training phase continues to the next epoch while maintaining the tuned internal parameters of the model.</w:t>
      </w:r>
      <w:r w:rsidR="003E2704">
        <w:rPr>
          <w:rFonts w:ascii="Times New Roman" w:hAnsi="Times New Roman" w:cs="Times New Roman"/>
          <w:sz w:val="20"/>
        </w:rPr>
        <w:t xml:space="preserve"> As shown in figure 1, each batch of images will be propagated through a total of 8 layers within the CNN architecture defined within this report.</w:t>
      </w:r>
      <w:r w:rsidR="00CB372D">
        <w:rPr>
          <w:rFonts w:ascii="Times New Roman" w:hAnsi="Times New Roman" w:cs="Times New Roman"/>
          <w:sz w:val="20"/>
        </w:rPr>
        <w:t xml:space="preserve"> </w:t>
      </w:r>
      <w:r w:rsidR="008455D0">
        <w:rPr>
          <w:rFonts w:ascii="Times New Roman" w:hAnsi="Times New Roman" w:cs="Times New Roman"/>
          <w:sz w:val="20"/>
        </w:rPr>
        <w:t xml:space="preserve">Unlike previously discussed approaches, a CNN deep learning strategy will operate on the input image data and attempt to learn features given the two-dimensional spatial proximities of the pixel intensities contained within each of the image matrices. As such, the input digit training images are input into the CNN in a series of batches, where a total of 128 different input images will be collated together in a single batch, where multiple batches will be congregated until the full stream of the input </w:t>
      </w:r>
      <w:r w:rsidR="00516B68">
        <w:rPr>
          <w:rFonts w:ascii="Times New Roman" w:hAnsi="Times New Roman" w:cs="Times New Roman"/>
          <w:sz w:val="20"/>
        </w:rPr>
        <w:t>dataset</w:t>
      </w:r>
      <w:r w:rsidR="008455D0">
        <w:rPr>
          <w:rFonts w:ascii="Times New Roman" w:hAnsi="Times New Roman" w:cs="Times New Roman"/>
          <w:sz w:val="20"/>
        </w:rPr>
        <w:t xml:space="preserve"> has been processed.</w:t>
      </w:r>
      <w:r w:rsidR="00C208A0">
        <w:rPr>
          <w:rFonts w:ascii="Times New Roman" w:hAnsi="Times New Roman" w:cs="Times New Roman"/>
          <w:sz w:val="20"/>
        </w:rPr>
        <w:t xml:space="preserve"> 12 epochs were selected as an appropriate amount of time steps for training the CNN as the validation loss and validation accuracy score could be observed as stabilising with this amount of time, </w:t>
      </w:r>
      <w:r w:rsidR="00390DA9">
        <w:rPr>
          <w:rFonts w:ascii="Times New Roman" w:hAnsi="Times New Roman" w:cs="Times New Roman"/>
          <w:sz w:val="20"/>
        </w:rPr>
        <w:t>thus additional epochs could be argued as being redundant and possibly lead to overfitting the model with the training dataset, thus the accuracy of the overfitted model would be compromised.</w:t>
      </w:r>
    </w:p>
    <w:p w14:paraId="5373AC3C" w14:textId="77777777" w:rsidR="00CB372D" w:rsidRDefault="008455D0" w:rsidP="0049584F">
      <w:pPr>
        <w:spacing w:line="276" w:lineRule="auto"/>
        <w:jc w:val="both"/>
        <w:rPr>
          <w:rFonts w:ascii="Times New Roman" w:hAnsi="Times New Roman" w:cs="Times New Roman"/>
          <w:sz w:val="20"/>
        </w:rPr>
      </w:pPr>
      <w:r>
        <w:rPr>
          <w:rFonts w:ascii="Times New Roman" w:hAnsi="Times New Roman" w:cs="Times New Roman"/>
          <w:sz w:val="20"/>
        </w:rPr>
        <w:t xml:space="preserve">Furthermore, each batch of images are propagated through a convolutional layer, whereby a </w:t>
      </w:r>
      <w:r w:rsidR="0049584F">
        <w:rPr>
          <w:rFonts w:ascii="Times New Roman" w:hAnsi="Times New Roman" w:cs="Times New Roman"/>
          <w:sz w:val="20"/>
        </w:rPr>
        <w:t xml:space="preserve">3 x 3 filter, otherwise referred to as a neuron or kernel, scans the entirety of the input image and convolves with the pixel intensities by multiplying the filter values with the pixel intensity values depicted within the original input image. Upon </w:t>
      </w:r>
      <w:r w:rsidR="00DF6A3A">
        <w:rPr>
          <w:rFonts w:ascii="Times New Roman" w:hAnsi="Times New Roman" w:cs="Times New Roman"/>
          <w:sz w:val="20"/>
        </w:rPr>
        <w:t>all</w:t>
      </w:r>
      <w:r w:rsidR="0049584F">
        <w:rPr>
          <w:rFonts w:ascii="Times New Roman" w:hAnsi="Times New Roman" w:cs="Times New Roman"/>
          <w:sz w:val="20"/>
        </w:rPr>
        <w:t xml:space="preserve"> the pixels within the current receptive field being considered, a summation of all the multiplications is computed to produce a single output which represents the filter convolution within one location of the image. Furthermore, the convolutional layer then slides the filter with a set stride value and repeats the same order of operations, this continues until the entire grid of pixels within the input image have been considered to produce an activation map</w:t>
      </w:r>
      <w:r w:rsidR="00DF6A3A">
        <w:rPr>
          <w:rFonts w:ascii="Times New Roman" w:hAnsi="Times New Roman" w:cs="Times New Roman"/>
          <w:sz w:val="20"/>
        </w:rPr>
        <w:t>.</w:t>
      </w:r>
      <w:r w:rsidR="0049584F">
        <w:rPr>
          <w:rFonts w:ascii="Times New Roman" w:hAnsi="Times New Roman" w:cs="Times New Roman"/>
          <w:sz w:val="20"/>
        </w:rPr>
        <w:t xml:space="preserve"> </w:t>
      </w:r>
      <w:r w:rsidR="00DF6A3A">
        <w:rPr>
          <w:rFonts w:ascii="Times New Roman" w:hAnsi="Times New Roman" w:cs="Times New Roman"/>
          <w:sz w:val="20"/>
        </w:rPr>
        <w:t>Similarly, this same process is applied with multiple filters to preserve the spatial domain of the original input image as the data is propagated through the network, such that each new filter would become a new dimension of the final activation map output from the convolution layer, for example the first convolutional layer of the CNN model developed within this assignment features a total of 32 filters, therefore the dimensional size of the resulting activation map would be 28 x 28 x 32.</w:t>
      </w:r>
      <w:r w:rsidR="003E2704">
        <w:rPr>
          <w:rFonts w:ascii="Times New Roman" w:hAnsi="Times New Roman" w:cs="Times New Roman"/>
          <w:sz w:val="20"/>
        </w:rPr>
        <w:t xml:space="preserve"> </w:t>
      </w:r>
    </w:p>
    <w:p w14:paraId="7DA44296" w14:textId="335E0B39" w:rsidR="00DC667E" w:rsidRDefault="003E2704" w:rsidP="0049584F">
      <w:pPr>
        <w:spacing w:line="276" w:lineRule="auto"/>
        <w:jc w:val="both"/>
        <w:rPr>
          <w:rFonts w:ascii="Times New Roman" w:hAnsi="Times New Roman" w:cs="Times New Roman"/>
          <w:sz w:val="20"/>
        </w:rPr>
      </w:pPr>
      <w:r>
        <w:rPr>
          <w:rFonts w:ascii="Times New Roman" w:hAnsi="Times New Roman" w:cs="Times New Roman"/>
          <w:sz w:val="20"/>
        </w:rPr>
        <w:t>As such, a rectifier linear unit (</w:t>
      </w:r>
      <w:proofErr w:type="spellStart"/>
      <w:r>
        <w:rPr>
          <w:rFonts w:ascii="Times New Roman" w:hAnsi="Times New Roman" w:cs="Times New Roman"/>
          <w:sz w:val="20"/>
        </w:rPr>
        <w:t>ReLU</w:t>
      </w:r>
      <w:proofErr w:type="spellEnd"/>
      <w:r>
        <w:rPr>
          <w:rFonts w:ascii="Times New Roman" w:hAnsi="Times New Roman" w:cs="Times New Roman"/>
          <w:sz w:val="20"/>
        </w:rPr>
        <w:t xml:space="preserve">) activation function subsequently operates on the generated activation map and ultimately determines whether a neuron should be activated by ensuring that all activation values evaluates to a value </w:t>
      </w:r>
      <w:r w:rsidR="00F52DB4">
        <w:rPr>
          <w:rFonts w:ascii="Times New Roman" w:hAnsi="Times New Roman" w:cs="Times New Roman"/>
          <w:sz w:val="20"/>
        </w:rPr>
        <w:t>above zero. For example, any negative neuron would be ignored and assigned a value of 0, whereas any positive neuron value would be activated by the function and maintained at a constant positive value.</w:t>
      </w:r>
      <w:r w:rsidR="00C96A0E">
        <w:rPr>
          <w:rFonts w:ascii="Times New Roman" w:hAnsi="Times New Roman" w:cs="Times New Roman"/>
          <w:sz w:val="20"/>
        </w:rPr>
        <w:t xml:space="preserve"> In a comparative study exploring different selections of activation functions </w:t>
      </w:r>
      <w:r w:rsidR="00C208A0">
        <w:rPr>
          <w:rFonts w:ascii="Times New Roman" w:hAnsi="Times New Roman" w:cs="Times New Roman"/>
          <w:sz w:val="20"/>
        </w:rPr>
        <w:t>conducted</w:t>
      </w:r>
      <w:r w:rsidR="00C96A0E">
        <w:rPr>
          <w:rFonts w:ascii="Times New Roman" w:hAnsi="Times New Roman" w:cs="Times New Roman"/>
          <w:sz w:val="20"/>
        </w:rPr>
        <w:t xml:space="preserve"> by </w:t>
      </w:r>
      <w:proofErr w:type="spellStart"/>
      <w:r w:rsidR="00C96A0E">
        <w:rPr>
          <w:rFonts w:ascii="Times New Roman" w:hAnsi="Times New Roman" w:cs="Times New Roman"/>
          <w:sz w:val="20"/>
        </w:rPr>
        <w:t>Ertam</w:t>
      </w:r>
      <w:proofErr w:type="spellEnd"/>
      <w:r w:rsidR="00C96A0E">
        <w:rPr>
          <w:rFonts w:ascii="Times New Roman" w:hAnsi="Times New Roman" w:cs="Times New Roman"/>
          <w:sz w:val="20"/>
        </w:rPr>
        <w:t xml:space="preserve"> and Aydin (2017), the study found that the </w:t>
      </w:r>
      <w:proofErr w:type="spellStart"/>
      <w:r w:rsidR="00C96A0E">
        <w:rPr>
          <w:rFonts w:ascii="Times New Roman" w:hAnsi="Times New Roman" w:cs="Times New Roman"/>
          <w:sz w:val="20"/>
        </w:rPr>
        <w:t>ReLU</w:t>
      </w:r>
      <w:proofErr w:type="spellEnd"/>
      <w:r w:rsidR="00C96A0E">
        <w:rPr>
          <w:rFonts w:ascii="Times New Roman" w:hAnsi="Times New Roman" w:cs="Times New Roman"/>
          <w:sz w:val="20"/>
        </w:rPr>
        <w:t xml:space="preserve"> activation function accomplished the best classification performance of 98.43% with the test dataset in comparison to rivalling activation functions such as tanh and sigmoid.</w:t>
      </w:r>
      <w:r w:rsidR="009E3978">
        <w:rPr>
          <w:rFonts w:ascii="Times New Roman" w:hAnsi="Times New Roman" w:cs="Times New Roman"/>
          <w:sz w:val="20"/>
        </w:rPr>
        <w:t xml:space="preserve"> Thus, the </w:t>
      </w:r>
      <w:proofErr w:type="spellStart"/>
      <w:r w:rsidR="009E3978">
        <w:rPr>
          <w:rFonts w:ascii="Times New Roman" w:hAnsi="Times New Roman" w:cs="Times New Roman"/>
          <w:sz w:val="20"/>
        </w:rPr>
        <w:t>ReLU</w:t>
      </w:r>
      <w:proofErr w:type="spellEnd"/>
      <w:r w:rsidR="009E3978">
        <w:rPr>
          <w:rFonts w:ascii="Times New Roman" w:hAnsi="Times New Roman" w:cs="Times New Roman"/>
          <w:sz w:val="20"/>
        </w:rPr>
        <w:t xml:space="preserve"> activation function was selected as it could be argued to provide the most effective </w:t>
      </w:r>
      <w:r w:rsidR="005D3BEC">
        <w:rPr>
          <w:rFonts w:ascii="Times New Roman" w:hAnsi="Times New Roman" w:cs="Times New Roman"/>
          <w:sz w:val="20"/>
        </w:rPr>
        <w:t xml:space="preserve">and efficient </w:t>
      </w:r>
      <w:r w:rsidR="009E3978">
        <w:rPr>
          <w:rFonts w:ascii="Times New Roman" w:hAnsi="Times New Roman" w:cs="Times New Roman"/>
          <w:sz w:val="20"/>
        </w:rPr>
        <w:t>means for achieving a</w:t>
      </w:r>
      <w:r w:rsidR="005D3BEC">
        <w:rPr>
          <w:rFonts w:ascii="Times New Roman" w:hAnsi="Times New Roman" w:cs="Times New Roman"/>
          <w:sz w:val="20"/>
        </w:rPr>
        <w:t>n overall higher accuracy outcome from the CNN model.</w:t>
      </w:r>
    </w:p>
    <w:p w14:paraId="365B69BF" w14:textId="0D579928" w:rsidR="00DF6A3A" w:rsidRDefault="00DF6A3A" w:rsidP="0049584F">
      <w:pPr>
        <w:spacing w:line="276" w:lineRule="auto"/>
        <w:jc w:val="both"/>
        <w:rPr>
          <w:rFonts w:ascii="Times New Roman" w:hAnsi="Times New Roman" w:cs="Times New Roman"/>
          <w:sz w:val="20"/>
        </w:rPr>
      </w:pPr>
      <w:r>
        <w:rPr>
          <w:rFonts w:ascii="Times New Roman" w:hAnsi="Times New Roman" w:cs="Times New Roman"/>
          <w:sz w:val="20"/>
        </w:rPr>
        <w:lastRenderedPageBreak/>
        <w:t xml:space="preserve">However, a singular convolutional layer can be argued to be insufficient </w:t>
      </w:r>
      <w:r w:rsidR="00933DBD">
        <w:rPr>
          <w:rFonts w:ascii="Times New Roman" w:hAnsi="Times New Roman" w:cs="Times New Roman"/>
          <w:sz w:val="20"/>
        </w:rPr>
        <w:t>regarding</w:t>
      </w:r>
      <w:r>
        <w:rPr>
          <w:rFonts w:ascii="Times New Roman" w:hAnsi="Times New Roman" w:cs="Times New Roman"/>
          <w:sz w:val="20"/>
        </w:rPr>
        <w:t xml:space="preserve"> </w:t>
      </w:r>
      <w:r w:rsidR="00933DBD">
        <w:rPr>
          <w:rFonts w:ascii="Times New Roman" w:hAnsi="Times New Roman" w:cs="Times New Roman"/>
          <w:sz w:val="20"/>
        </w:rPr>
        <w:t>the extraction of</w:t>
      </w:r>
      <w:r>
        <w:rPr>
          <w:rFonts w:ascii="Times New Roman" w:hAnsi="Times New Roman" w:cs="Times New Roman"/>
          <w:sz w:val="20"/>
        </w:rPr>
        <w:t xml:space="preserve"> intelligible features from </w:t>
      </w:r>
      <w:r w:rsidR="00933DBD">
        <w:rPr>
          <w:rFonts w:ascii="Times New Roman" w:hAnsi="Times New Roman" w:cs="Times New Roman"/>
          <w:sz w:val="20"/>
        </w:rPr>
        <w:t>a</w:t>
      </w:r>
      <w:r>
        <w:rPr>
          <w:rFonts w:ascii="Times New Roman" w:hAnsi="Times New Roman" w:cs="Times New Roman"/>
          <w:sz w:val="20"/>
        </w:rPr>
        <w:t xml:space="preserve"> batch of input images, </w:t>
      </w:r>
      <w:r w:rsidR="00584879">
        <w:rPr>
          <w:rFonts w:ascii="Times New Roman" w:hAnsi="Times New Roman" w:cs="Times New Roman"/>
          <w:sz w:val="20"/>
        </w:rPr>
        <w:t>therefore a second and third convolution layer were subsequently incorporated into the CNN architecture. Furthermore, the second layer will perform the same process of operations with 64 filters</w:t>
      </w:r>
      <w:r w:rsidR="00933DBD">
        <w:rPr>
          <w:rFonts w:ascii="Times New Roman" w:hAnsi="Times New Roman" w:cs="Times New Roman"/>
          <w:sz w:val="20"/>
        </w:rPr>
        <w:t xml:space="preserve">, where the activation map output extracted from the initial convolution layer will be used as the new input for the second convolutional layer. The initial convolutional layer provided the capabilities toward extracting low-level features such as lines and curves, however the application of additional features with these features can provide insight into higher level feature activation maps such as a combination of lines and curves. To surmise, the final convolutional layer activation map output should represent increasingly more complex features that reside within </w:t>
      </w:r>
      <w:r w:rsidR="008E52F3">
        <w:rPr>
          <w:rFonts w:ascii="Times New Roman" w:hAnsi="Times New Roman" w:cs="Times New Roman"/>
          <w:sz w:val="20"/>
        </w:rPr>
        <w:t>each training image sample, such that the final filters should activate when the various handwritten digits can be recognised.</w:t>
      </w:r>
    </w:p>
    <w:p w14:paraId="6A99BB9F" w14:textId="2B2D157E" w:rsidR="00DE7AE1" w:rsidRDefault="00DE7AE1" w:rsidP="009A6109">
      <w:pPr>
        <w:spacing w:line="276" w:lineRule="auto"/>
        <w:jc w:val="both"/>
        <w:rPr>
          <w:rFonts w:ascii="Times New Roman" w:hAnsi="Times New Roman" w:cs="Times New Roman"/>
          <w:sz w:val="20"/>
        </w:rPr>
      </w:pPr>
      <w:r>
        <w:rPr>
          <w:rFonts w:ascii="Times New Roman" w:hAnsi="Times New Roman" w:cs="Times New Roman"/>
          <w:sz w:val="20"/>
        </w:rPr>
        <w:t xml:space="preserve">A pooling layer was applied after the final convolutional layer, this operated such that a new small filter was applied which scanned the entirety of the output activation map and effectively down-sampled the matrix by spatially resizing each output matrix. Specifically, this operated such that a filter of size 2 x 2 was applied for each pixel pertaining to the previously output activation map at a stride value of 2, </w:t>
      </w:r>
      <w:r w:rsidR="00327678">
        <w:rPr>
          <w:rFonts w:ascii="Times New Roman" w:hAnsi="Times New Roman" w:cs="Times New Roman"/>
          <w:sz w:val="20"/>
        </w:rPr>
        <w:t xml:space="preserve">the pooling layer subsequently resized the original activation map by taking the highest pixel intensity within the pooling filter window and using it as representative of the new pixel intensity in the down-sampled version of the activation map. Additionally, </w:t>
      </w:r>
      <w:r w:rsidR="00B45B4C">
        <w:rPr>
          <w:rFonts w:ascii="Times New Roman" w:hAnsi="Times New Roman" w:cs="Times New Roman"/>
          <w:sz w:val="20"/>
        </w:rPr>
        <w:t>a</w:t>
      </w:r>
      <w:r w:rsidR="00FD503C">
        <w:rPr>
          <w:rFonts w:ascii="Times New Roman" w:hAnsi="Times New Roman" w:cs="Times New Roman"/>
          <w:sz w:val="20"/>
        </w:rPr>
        <w:t xml:space="preserve"> total of two dropout layers are featured within the developed CNN model</w:t>
      </w:r>
      <w:r w:rsidR="00327678">
        <w:rPr>
          <w:rFonts w:ascii="Times New Roman" w:hAnsi="Times New Roman" w:cs="Times New Roman"/>
          <w:sz w:val="20"/>
        </w:rPr>
        <w:t>; namely</w:t>
      </w:r>
      <w:r w:rsidR="00FD503C">
        <w:rPr>
          <w:rFonts w:ascii="Times New Roman" w:hAnsi="Times New Roman" w:cs="Times New Roman"/>
          <w:sz w:val="20"/>
        </w:rPr>
        <w:t xml:space="preserve"> one after the previously elaborated max-pooling layer and one after a fully connected layer</w:t>
      </w:r>
      <w:r w:rsidR="00327678">
        <w:rPr>
          <w:rFonts w:ascii="Times New Roman" w:hAnsi="Times New Roman" w:cs="Times New Roman"/>
          <w:sz w:val="20"/>
        </w:rPr>
        <w:t xml:space="preserve">, whereby </w:t>
      </w:r>
      <w:r w:rsidR="00B45B4C">
        <w:rPr>
          <w:rFonts w:ascii="Times New Roman" w:hAnsi="Times New Roman" w:cs="Times New Roman"/>
          <w:sz w:val="20"/>
        </w:rPr>
        <w:t>half of the neurons procured within the previous layer of the CNN model are deactivated and effectively dropped from the network</w:t>
      </w:r>
      <w:r w:rsidR="00327678">
        <w:rPr>
          <w:rFonts w:ascii="Times New Roman" w:hAnsi="Times New Roman" w:cs="Times New Roman"/>
          <w:sz w:val="20"/>
        </w:rPr>
        <w:t xml:space="preserve">. As such, the max pooling and dropout layers help </w:t>
      </w:r>
      <w:r w:rsidR="00B45B4C">
        <w:rPr>
          <w:rFonts w:ascii="Times New Roman" w:hAnsi="Times New Roman" w:cs="Times New Roman"/>
          <w:sz w:val="20"/>
        </w:rPr>
        <w:t xml:space="preserve">to generalise the model </w:t>
      </w:r>
      <w:r w:rsidR="00327678">
        <w:rPr>
          <w:rFonts w:ascii="Times New Roman" w:hAnsi="Times New Roman" w:cs="Times New Roman"/>
          <w:sz w:val="20"/>
        </w:rPr>
        <w:t xml:space="preserve">and ensure that the model isn’t tuned specifically for the training dataset, which in turn </w:t>
      </w:r>
      <w:r w:rsidR="00B45B4C">
        <w:rPr>
          <w:rFonts w:ascii="Times New Roman" w:hAnsi="Times New Roman" w:cs="Times New Roman"/>
          <w:sz w:val="20"/>
        </w:rPr>
        <w:t>reduce</w:t>
      </w:r>
      <w:r w:rsidR="00327678">
        <w:rPr>
          <w:rFonts w:ascii="Times New Roman" w:hAnsi="Times New Roman" w:cs="Times New Roman"/>
          <w:sz w:val="20"/>
        </w:rPr>
        <w:t>s</w:t>
      </w:r>
      <w:r w:rsidR="00B45B4C">
        <w:rPr>
          <w:rFonts w:ascii="Times New Roman" w:hAnsi="Times New Roman" w:cs="Times New Roman"/>
          <w:sz w:val="20"/>
        </w:rPr>
        <w:t xml:space="preserve"> the issue of overfitting.</w:t>
      </w:r>
    </w:p>
    <w:p w14:paraId="0EF1B8AD" w14:textId="145A872D" w:rsidR="00E75E42" w:rsidRDefault="00501F31" w:rsidP="009A6109">
      <w:pPr>
        <w:spacing w:line="276" w:lineRule="auto"/>
        <w:jc w:val="both"/>
        <w:rPr>
          <w:rFonts w:ascii="Times New Roman" w:hAnsi="Times New Roman" w:cs="Times New Roman"/>
          <w:sz w:val="20"/>
        </w:rPr>
      </w:pPr>
      <w:r>
        <w:rPr>
          <w:rFonts w:ascii="Times New Roman" w:hAnsi="Times New Roman" w:cs="Times New Roman"/>
          <w:sz w:val="20"/>
        </w:rPr>
        <w:t>However, the classification phase of the CNN encompasses around the implementation of a fully-connected layer, otherwise referred to as a dense layer. As such, the</w:t>
      </w:r>
      <w:r w:rsidR="00602928">
        <w:rPr>
          <w:rFonts w:ascii="Times New Roman" w:hAnsi="Times New Roman" w:cs="Times New Roman"/>
          <w:sz w:val="20"/>
        </w:rPr>
        <w:t xml:space="preserve"> dimensionality of the output from the previous layer is flattened, such that all the previously calculated feature maps are collated into a single dimension and therefore producing a new 1D feature vector output. Effectively, the fully connected layer collates </w:t>
      </w:r>
      <w:r w:rsidR="00D751CB">
        <w:rPr>
          <w:rFonts w:ascii="Times New Roman" w:hAnsi="Times New Roman" w:cs="Times New Roman"/>
          <w:sz w:val="20"/>
        </w:rPr>
        <w:t>all</w:t>
      </w:r>
      <w:r w:rsidR="00602928">
        <w:rPr>
          <w:rFonts w:ascii="Times New Roman" w:hAnsi="Times New Roman" w:cs="Times New Roman"/>
          <w:sz w:val="20"/>
        </w:rPr>
        <w:t xml:space="preserve"> the high-level features learned from the previous layer and uses this knowledge to determine which features are likely to correlate to each digit classification, for example determining if a </w:t>
      </w:r>
      <w:r w:rsidR="000C2348">
        <w:rPr>
          <w:rFonts w:ascii="Times New Roman" w:hAnsi="Times New Roman" w:cs="Times New Roman"/>
          <w:sz w:val="20"/>
        </w:rPr>
        <w:t>high-level</w:t>
      </w:r>
      <w:r w:rsidR="00602928">
        <w:rPr>
          <w:rFonts w:ascii="Times New Roman" w:hAnsi="Times New Roman" w:cs="Times New Roman"/>
          <w:sz w:val="20"/>
        </w:rPr>
        <w:t xml:space="preserve"> feature describes a ‘1’ digit classification or a ‘2’ digit classification.</w:t>
      </w:r>
      <w:r w:rsidR="00FD503C">
        <w:rPr>
          <w:rFonts w:ascii="Times New Roman" w:hAnsi="Times New Roman" w:cs="Times New Roman"/>
          <w:sz w:val="20"/>
        </w:rPr>
        <w:t xml:space="preserve"> </w:t>
      </w:r>
      <w:r w:rsidR="00602928">
        <w:rPr>
          <w:rFonts w:ascii="Times New Roman" w:hAnsi="Times New Roman" w:cs="Times New Roman"/>
          <w:sz w:val="20"/>
        </w:rPr>
        <w:t xml:space="preserve">The activation map output from the fully connected layer </w:t>
      </w:r>
      <w:r w:rsidR="00FD503C">
        <w:rPr>
          <w:rFonts w:ascii="Times New Roman" w:hAnsi="Times New Roman" w:cs="Times New Roman"/>
          <w:sz w:val="20"/>
        </w:rPr>
        <w:t xml:space="preserve">is subsequently input into a </w:t>
      </w:r>
      <w:proofErr w:type="spellStart"/>
      <w:r w:rsidR="00FD503C">
        <w:rPr>
          <w:rFonts w:ascii="Times New Roman" w:hAnsi="Times New Roman" w:cs="Times New Roman"/>
          <w:sz w:val="20"/>
        </w:rPr>
        <w:t>softmax</w:t>
      </w:r>
      <w:proofErr w:type="spellEnd"/>
      <w:r w:rsidR="00FD503C">
        <w:rPr>
          <w:rFonts w:ascii="Times New Roman" w:hAnsi="Times New Roman" w:cs="Times New Roman"/>
          <w:sz w:val="20"/>
        </w:rPr>
        <w:t xml:space="preserve"> </w:t>
      </w:r>
      <w:r w:rsidR="0084475C">
        <w:rPr>
          <w:rFonts w:ascii="Times New Roman" w:hAnsi="Times New Roman" w:cs="Times New Roman"/>
          <w:sz w:val="20"/>
        </w:rPr>
        <w:t>function</w:t>
      </w:r>
      <w:r w:rsidR="00FD503C">
        <w:rPr>
          <w:rFonts w:ascii="Times New Roman" w:hAnsi="Times New Roman" w:cs="Times New Roman"/>
          <w:sz w:val="20"/>
        </w:rPr>
        <w:t xml:space="preserve">, whereby the previously determined feature correlations are estimated within a probabilistic range of real values between 0 and 1, where a higher probabilistic value is indicative a higher likelihood that an input image belongs to a </w:t>
      </w:r>
      <w:proofErr w:type="gramStart"/>
      <w:r w:rsidR="00493D70">
        <w:rPr>
          <w:rFonts w:ascii="Times New Roman" w:hAnsi="Times New Roman" w:cs="Times New Roman"/>
          <w:sz w:val="20"/>
        </w:rPr>
        <w:t xml:space="preserve">particular </w:t>
      </w:r>
      <w:r w:rsidR="00B45B4C">
        <w:rPr>
          <w:rFonts w:ascii="Times New Roman" w:hAnsi="Times New Roman" w:cs="Times New Roman"/>
          <w:sz w:val="20"/>
        </w:rPr>
        <w:t>digit</w:t>
      </w:r>
      <w:proofErr w:type="gramEnd"/>
      <w:r w:rsidR="00FD503C">
        <w:rPr>
          <w:rFonts w:ascii="Times New Roman" w:hAnsi="Times New Roman" w:cs="Times New Roman"/>
          <w:sz w:val="20"/>
        </w:rPr>
        <w:t xml:space="preserve"> classification.</w:t>
      </w:r>
    </w:p>
    <w:p w14:paraId="600AE1EC" w14:textId="13038436" w:rsidR="001F5018" w:rsidRDefault="00D62471" w:rsidP="00950804">
      <w:pPr>
        <w:spacing w:line="276" w:lineRule="auto"/>
        <w:jc w:val="both"/>
        <w:rPr>
          <w:rFonts w:ascii="Times New Roman" w:hAnsi="Times New Roman" w:cs="Times New Roman"/>
          <w:b/>
          <w:sz w:val="20"/>
        </w:rPr>
      </w:pPr>
      <w:r>
        <w:rPr>
          <w:rFonts w:ascii="Times New Roman" w:hAnsi="Times New Roman" w:cs="Times New Roman"/>
          <w:b/>
          <w:sz w:val="20"/>
        </w:rPr>
        <w:t>Results</w:t>
      </w:r>
    </w:p>
    <w:p w14:paraId="121BBB34" w14:textId="7108E154" w:rsidR="009A6EC5" w:rsidRDefault="004528F2" w:rsidP="007005AC">
      <w:pPr>
        <w:spacing w:after="0" w:line="276" w:lineRule="auto"/>
        <w:jc w:val="both"/>
        <w:rPr>
          <w:rFonts w:ascii="Times New Roman" w:hAnsi="Times New Roman" w:cs="Times New Roman"/>
          <w:sz w:val="20"/>
        </w:rPr>
      </w:pPr>
      <w:r>
        <w:rPr>
          <w:rFonts w:ascii="Times New Roman" w:hAnsi="Times New Roman" w:cs="Times New Roman"/>
          <w:sz w:val="20"/>
        </w:rPr>
        <w:t>The following section will entail a comparison between the previously implemented machine learning classifiers, thus discussing the overall performance of each of the models for recognising the handwritten digit images while also considering any advantages and disadvantages each approach may advocate</w:t>
      </w:r>
      <w:r w:rsidR="007D6B6C">
        <w:rPr>
          <w:rFonts w:ascii="Times New Roman" w:hAnsi="Times New Roman" w:cs="Times New Roman"/>
          <w:sz w:val="20"/>
        </w:rPr>
        <w:t xml:space="preserve">. </w:t>
      </w:r>
      <w:r w:rsidR="007E2DC3">
        <w:rPr>
          <w:rFonts w:ascii="Times New Roman" w:hAnsi="Times New Roman" w:cs="Times New Roman"/>
          <w:sz w:val="20"/>
        </w:rPr>
        <w:t xml:space="preserve">To test the three models, each model was trained with the training dataset and subsequent tested against the test dataset, whereby </w:t>
      </w:r>
      <w:r w:rsidR="0096175D">
        <w:rPr>
          <w:rFonts w:ascii="Times New Roman" w:hAnsi="Times New Roman" w:cs="Times New Roman"/>
          <w:sz w:val="20"/>
        </w:rPr>
        <w:t xml:space="preserve">a confusion matrix was computed </w:t>
      </w:r>
      <w:r w:rsidR="007E2DC3">
        <w:rPr>
          <w:rFonts w:ascii="Times New Roman" w:hAnsi="Times New Roman" w:cs="Times New Roman"/>
          <w:sz w:val="20"/>
        </w:rPr>
        <w:t xml:space="preserve">to compare the predicted values as each of the models was fit with the test dataset with the </w:t>
      </w:r>
      <w:r w:rsidR="00544F78">
        <w:rPr>
          <w:rFonts w:ascii="Times New Roman" w:hAnsi="Times New Roman" w:cs="Times New Roman"/>
          <w:sz w:val="20"/>
        </w:rPr>
        <w:t xml:space="preserve">expected classification values </w:t>
      </w:r>
      <w:r w:rsidR="007E2DC3">
        <w:rPr>
          <w:rFonts w:ascii="Times New Roman" w:hAnsi="Times New Roman" w:cs="Times New Roman"/>
          <w:sz w:val="20"/>
        </w:rPr>
        <w:t>of the test dataset</w:t>
      </w:r>
      <w:r w:rsidR="00BF02D9">
        <w:rPr>
          <w:rFonts w:ascii="Times New Roman" w:hAnsi="Times New Roman" w:cs="Times New Roman"/>
          <w:sz w:val="20"/>
        </w:rPr>
        <w:t xml:space="preserve"> (</w:t>
      </w:r>
      <w:proofErr w:type="spellStart"/>
      <w:r w:rsidR="00BF02D9">
        <w:rPr>
          <w:rFonts w:ascii="Times New Roman" w:hAnsi="Times New Roman" w:cs="Times New Roman"/>
          <w:sz w:val="20"/>
        </w:rPr>
        <w:t>Polat</w:t>
      </w:r>
      <w:proofErr w:type="spellEnd"/>
      <w:r w:rsidR="00BF02D9">
        <w:rPr>
          <w:rFonts w:ascii="Times New Roman" w:hAnsi="Times New Roman" w:cs="Times New Roman"/>
          <w:sz w:val="20"/>
        </w:rPr>
        <w:t xml:space="preserve"> et al, 2009)</w:t>
      </w:r>
      <w:r w:rsidR="00544F78">
        <w:rPr>
          <w:rFonts w:ascii="Times New Roman" w:hAnsi="Times New Roman" w:cs="Times New Roman"/>
          <w:sz w:val="20"/>
        </w:rPr>
        <w:t>.</w:t>
      </w:r>
      <w:r w:rsidR="007E2DC3">
        <w:rPr>
          <w:rFonts w:ascii="Times New Roman" w:hAnsi="Times New Roman" w:cs="Times New Roman"/>
          <w:sz w:val="20"/>
        </w:rPr>
        <w:t xml:space="preserve"> As elaborated by Kuhn and Johnson (2013), </w:t>
      </w:r>
      <w:r w:rsidR="007E2DC3" w:rsidRPr="007E2DC3">
        <w:rPr>
          <w:rFonts w:ascii="Times New Roman" w:hAnsi="Times New Roman" w:cs="Times New Roman"/>
          <w:sz w:val="20"/>
        </w:rPr>
        <w:t xml:space="preserve">true positives (TP) and true negatives (TN) describe the cases where </w:t>
      </w:r>
      <w:r w:rsidR="007E2DC3">
        <w:rPr>
          <w:rFonts w:ascii="Times New Roman" w:hAnsi="Times New Roman" w:cs="Times New Roman"/>
          <w:sz w:val="20"/>
        </w:rPr>
        <w:t xml:space="preserve">a classifier model </w:t>
      </w:r>
      <w:r w:rsidR="007E2DC3" w:rsidRPr="007E2DC3">
        <w:rPr>
          <w:rFonts w:ascii="Times New Roman" w:hAnsi="Times New Roman" w:cs="Times New Roman"/>
          <w:sz w:val="20"/>
        </w:rPr>
        <w:t xml:space="preserve">correctly predicted the </w:t>
      </w:r>
      <w:r w:rsidR="007E2DC3">
        <w:rPr>
          <w:rFonts w:ascii="Times New Roman" w:hAnsi="Times New Roman" w:cs="Times New Roman"/>
          <w:sz w:val="20"/>
        </w:rPr>
        <w:t xml:space="preserve">digit classification </w:t>
      </w:r>
      <w:r w:rsidR="007E2DC3" w:rsidRPr="007E2DC3">
        <w:rPr>
          <w:rFonts w:ascii="Times New Roman" w:hAnsi="Times New Roman" w:cs="Times New Roman"/>
          <w:sz w:val="20"/>
        </w:rPr>
        <w:t xml:space="preserve">in correlation with the true classification value, whereas false positives (FP) and false negatives (FN) describe the cases where a different classification value was predicted in comparison to the true classification </w:t>
      </w:r>
      <w:r w:rsidR="007E2DC3">
        <w:rPr>
          <w:rFonts w:ascii="Times New Roman" w:hAnsi="Times New Roman" w:cs="Times New Roman"/>
          <w:sz w:val="20"/>
        </w:rPr>
        <w:t xml:space="preserve">value. </w:t>
      </w:r>
    </w:p>
    <w:p w14:paraId="7B793296" w14:textId="0BD288DC" w:rsidR="007005AC" w:rsidRPr="009069A5" w:rsidRDefault="007005AC" w:rsidP="007005AC">
      <w:pPr>
        <w:spacing w:after="0" w:line="276" w:lineRule="auto"/>
        <w:jc w:val="both"/>
        <w:rPr>
          <w:rFonts w:ascii="Times New Roman" w:hAnsi="Times New Roman" w:cs="Times New Roman"/>
          <w:sz w:val="20"/>
        </w:rPr>
      </w:pPr>
      <w:r>
        <w:rPr>
          <w:noProof/>
        </w:rPr>
        <mc:AlternateContent>
          <mc:Choice Requires="wps">
            <w:drawing>
              <wp:inline distT="0" distB="0" distL="0" distR="0" wp14:anchorId="26D9289B" wp14:editId="5CF4A8D4">
                <wp:extent cx="5731510" cy="276103"/>
                <wp:effectExtent l="0" t="0" r="2540" b="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76103"/>
                        </a:xfrm>
                        <a:prstGeom prst="rect">
                          <a:avLst/>
                        </a:prstGeom>
                        <a:solidFill>
                          <a:srgbClr val="FFFFFF"/>
                        </a:solidFill>
                        <a:ln w="9525">
                          <a:noFill/>
                          <a:miter lim="800000"/>
                          <a:headEnd/>
                          <a:tailEnd/>
                        </a:ln>
                      </wps:spPr>
                      <wps:txbx>
                        <w:txbxContent>
                          <w:p w14:paraId="74FF94FF" w14:textId="5B35EB55" w:rsidR="00C208A0" w:rsidRPr="001945D5" w:rsidRDefault="00C208A0" w:rsidP="007005AC">
                            <w:pPr>
                              <w:spacing w:after="0" w:line="240" w:lineRule="auto"/>
                              <w:jc w:val="center"/>
                              <w:rPr>
                                <w:rFonts w:ascii="Times New Roman" w:hAnsi="Times New Roman" w:cs="Times New Roman"/>
                                <w:i/>
                                <w:sz w:val="20"/>
                              </w:rPr>
                            </w:pPr>
                            <w:r>
                              <w:rPr>
                                <w:rFonts w:ascii="Times New Roman" w:hAnsi="Times New Roman" w:cs="Times New Roman"/>
                                <w:i/>
                                <w:sz w:val="20"/>
                              </w:rPr>
                              <w:t>Table 1. Output classification performance for each of the previously discussed models.</w:t>
                            </w:r>
                          </w:p>
                        </w:txbxContent>
                      </wps:txbx>
                      <wps:bodyPr rot="0" vert="horz" wrap="square" lIns="91440" tIns="45720" rIns="91440" bIns="45720" anchor="t" anchorCtr="0">
                        <a:noAutofit/>
                      </wps:bodyPr>
                    </wps:wsp>
                  </a:graphicData>
                </a:graphic>
              </wp:inline>
            </w:drawing>
          </mc:Choice>
          <mc:Fallback>
            <w:pict>
              <v:shape w14:anchorId="26D9289B" id="_x0000_s1029" type="#_x0000_t202" style="width:451.3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" stroked="f">
                <v:textbox>
                  <w:txbxContent>
                    <w:p w14:paraId="74FF94FF" w14:textId="5B35EB55" w:rsidR="00C208A0" w:rsidRPr="001945D5" w:rsidRDefault="00C208A0" w:rsidP="007005AC">
                      <w:pPr>
                        <w:spacing w:after="0" w:line="240" w:lineRule="auto"/>
                        <w:jc w:val="center"/>
                        <w:rPr>
                          <w:rFonts w:ascii="Times New Roman" w:hAnsi="Times New Roman" w:cs="Times New Roman"/>
                          <w:i/>
                          <w:sz w:val="20"/>
                        </w:rPr>
                      </w:pPr>
                      <w:r>
                        <w:rPr>
                          <w:rFonts w:ascii="Times New Roman" w:hAnsi="Times New Roman" w:cs="Times New Roman"/>
                          <w:i/>
                          <w:sz w:val="20"/>
                        </w:rPr>
                        <w:t>Table 1. Output classification performance for each of the previously discussed models.</w:t>
                      </w:r>
                    </w:p>
                  </w:txbxContent>
                </v:textbox>
                <w10:anchorlock/>
              </v:shape>
            </w:pict>
          </mc:Fallback>
        </mc:AlternateContent>
      </w:r>
    </w:p>
    <w:tbl>
      <w:tblPr>
        <w:tblStyle w:val="TableGrid"/>
        <w:tblW w:w="0" w:type="auto"/>
        <w:tblLook w:val="04A0" w:firstRow="1" w:lastRow="0" w:firstColumn="1" w:lastColumn="0" w:noHBand="0" w:noVBand="1"/>
      </w:tblPr>
      <w:tblGrid>
        <w:gridCol w:w="2254"/>
        <w:gridCol w:w="2254"/>
        <w:gridCol w:w="2254"/>
        <w:gridCol w:w="2254"/>
      </w:tblGrid>
      <w:tr w:rsidR="00600600" w14:paraId="31451989" w14:textId="77777777" w:rsidTr="009A6EC5">
        <w:trPr>
          <w:trHeight w:val="284"/>
        </w:trPr>
        <w:tc>
          <w:tcPr>
            <w:tcW w:w="2254" w:type="dxa"/>
            <w:tcBorders>
              <w:top w:val="nil"/>
              <w:left w:val="nil"/>
              <w:bottom w:val="single" w:sz="4" w:space="0" w:color="auto"/>
              <w:right w:val="single" w:sz="4" w:space="0" w:color="auto"/>
            </w:tcBorders>
            <w:vAlign w:val="center"/>
          </w:tcPr>
          <w:p w14:paraId="41AB2F66" w14:textId="77777777" w:rsidR="00600600" w:rsidRDefault="00600600" w:rsidP="003F36FB">
            <w:pPr>
              <w:spacing w:line="276" w:lineRule="auto"/>
              <w:jc w:val="center"/>
              <w:rPr>
                <w:rFonts w:ascii="Times New Roman" w:hAnsi="Times New Roman" w:cs="Times New Roman"/>
                <w:b/>
                <w:sz w:val="20"/>
              </w:rPr>
            </w:pPr>
          </w:p>
        </w:tc>
        <w:tc>
          <w:tcPr>
            <w:tcW w:w="2254" w:type="dxa"/>
            <w:tcBorders>
              <w:left w:val="single" w:sz="4" w:space="0" w:color="auto"/>
            </w:tcBorders>
            <w:shd w:val="clear" w:color="auto" w:fill="D9D9D9" w:themeFill="background1" w:themeFillShade="D9"/>
            <w:vAlign w:val="center"/>
          </w:tcPr>
          <w:p w14:paraId="5F462748" w14:textId="4FDC7F50" w:rsidR="00600600" w:rsidRDefault="00600600" w:rsidP="003F36FB">
            <w:pPr>
              <w:spacing w:line="276" w:lineRule="auto"/>
              <w:jc w:val="center"/>
              <w:rPr>
                <w:rFonts w:ascii="Times New Roman" w:hAnsi="Times New Roman" w:cs="Times New Roman"/>
                <w:b/>
                <w:sz w:val="20"/>
              </w:rPr>
            </w:pPr>
            <w:r>
              <w:rPr>
                <w:rFonts w:ascii="Times New Roman" w:hAnsi="Times New Roman" w:cs="Times New Roman"/>
                <w:b/>
                <w:sz w:val="20"/>
              </w:rPr>
              <w:t>Decision Tree</w:t>
            </w:r>
          </w:p>
        </w:tc>
        <w:tc>
          <w:tcPr>
            <w:tcW w:w="2254" w:type="dxa"/>
            <w:shd w:val="clear" w:color="auto" w:fill="D9D9D9" w:themeFill="background1" w:themeFillShade="D9"/>
            <w:vAlign w:val="center"/>
          </w:tcPr>
          <w:p w14:paraId="215DDD16" w14:textId="61A2E6B2" w:rsidR="00600600" w:rsidRDefault="00600600" w:rsidP="003F36FB">
            <w:pPr>
              <w:spacing w:line="276" w:lineRule="auto"/>
              <w:jc w:val="center"/>
              <w:rPr>
                <w:rFonts w:ascii="Times New Roman" w:hAnsi="Times New Roman" w:cs="Times New Roman"/>
                <w:b/>
                <w:sz w:val="20"/>
              </w:rPr>
            </w:pPr>
            <w:r>
              <w:rPr>
                <w:rFonts w:ascii="Times New Roman" w:hAnsi="Times New Roman" w:cs="Times New Roman"/>
                <w:b/>
                <w:sz w:val="20"/>
              </w:rPr>
              <w:t>SVM</w:t>
            </w:r>
          </w:p>
        </w:tc>
        <w:tc>
          <w:tcPr>
            <w:tcW w:w="2254" w:type="dxa"/>
            <w:shd w:val="clear" w:color="auto" w:fill="D9D9D9" w:themeFill="background1" w:themeFillShade="D9"/>
            <w:vAlign w:val="center"/>
          </w:tcPr>
          <w:p w14:paraId="28F745FF" w14:textId="4962D123" w:rsidR="00600600" w:rsidRDefault="00600600" w:rsidP="003F36FB">
            <w:pPr>
              <w:spacing w:line="276" w:lineRule="auto"/>
              <w:jc w:val="center"/>
              <w:rPr>
                <w:rFonts w:ascii="Times New Roman" w:hAnsi="Times New Roman" w:cs="Times New Roman"/>
                <w:b/>
                <w:sz w:val="20"/>
              </w:rPr>
            </w:pPr>
            <w:r>
              <w:rPr>
                <w:rFonts w:ascii="Times New Roman" w:hAnsi="Times New Roman" w:cs="Times New Roman"/>
                <w:b/>
                <w:sz w:val="20"/>
              </w:rPr>
              <w:t>CNN</w:t>
            </w:r>
          </w:p>
        </w:tc>
      </w:tr>
      <w:tr w:rsidR="00600600" w14:paraId="7F85D6DD" w14:textId="77777777" w:rsidTr="009A6EC5">
        <w:trPr>
          <w:trHeight w:val="261"/>
        </w:trPr>
        <w:tc>
          <w:tcPr>
            <w:tcW w:w="2254" w:type="dxa"/>
            <w:tcBorders>
              <w:top w:val="single" w:sz="4" w:space="0" w:color="auto"/>
            </w:tcBorders>
            <w:shd w:val="clear" w:color="auto" w:fill="D9D9D9" w:themeFill="background1" w:themeFillShade="D9"/>
            <w:vAlign w:val="center"/>
          </w:tcPr>
          <w:p w14:paraId="42F164B3" w14:textId="6340484B" w:rsidR="00600600" w:rsidRDefault="004F042F" w:rsidP="003F36FB">
            <w:pPr>
              <w:spacing w:line="276" w:lineRule="auto"/>
              <w:jc w:val="center"/>
              <w:rPr>
                <w:rFonts w:ascii="Times New Roman" w:hAnsi="Times New Roman" w:cs="Times New Roman"/>
                <w:b/>
                <w:sz w:val="20"/>
              </w:rPr>
            </w:pPr>
            <w:r>
              <w:rPr>
                <w:rFonts w:ascii="Times New Roman" w:hAnsi="Times New Roman" w:cs="Times New Roman"/>
                <w:b/>
                <w:sz w:val="20"/>
              </w:rPr>
              <w:t>Accuracy Score</w:t>
            </w:r>
          </w:p>
        </w:tc>
        <w:tc>
          <w:tcPr>
            <w:tcW w:w="2254" w:type="dxa"/>
            <w:vAlign w:val="center"/>
          </w:tcPr>
          <w:p w14:paraId="41B10F41" w14:textId="2FA56498" w:rsidR="00600600" w:rsidRPr="009069A5" w:rsidRDefault="009069A5" w:rsidP="003F36FB">
            <w:pPr>
              <w:spacing w:line="276" w:lineRule="auto"/>
              <w:jc w:val="center"/>
              <w:rPr>
                <w:rFonts w:ascii="Times New Roman" w:hAnsi="Times New Roman" w:cs="Times New Roman"/>
                <w:sz w:val="20"/>
              </w:rPr>
            </w:pPr>
            <w:r w:rsidRPr="009069A5">
              <w:rPr>
                <w:rFonts w:ascii="Times New Roman" w:hAnsi="Times New Roman" w:cs="Times New Roman"/>
                <w:sz w:val="20"/>
              </w:rPr>
              <w:t>8</w:t>
            </w:r>
            <w:r w:rsidR="00DB5231">
              <w:rPr>
                <w:rFonts w:ascii="Times New Roman" w:hAnsi="Times New Roman" w:cs="Times New Roman"/>
                <w:sz w:val="20"/>
              </w:rPr>
              <w:t>1</w:t>
            </w:r>
            <w:r w:rsidR="00EA6C48">
              <w:rPr>
                <w:rFonts w:ascii="Times New Roman" w:hAnsi="Times New Roman" w:cs="Times New Roman"/>
                <w:sz w:val="20"/>
              </w:rPr>
              <w:t>.</w:t>
            </w:r>
            <w:r w:rsidR="00DB5231">
              <w:rPr>
                <w:rFonts w:ascii="Times New Roman" w:hAnsi="Times New Roman" w:cs="Times New Roman"/>
                <w:sz w:val="20"/>
              </w:rPr>
              <w:t>6</w:t>
            </w:r>
            <w:r w:rsidR="00EA6C48">
              <w:rPr>
                <w:rFonts w:ascii="Times New Roman" w:hAnsi="Times New Roman" w:cs="Times New Roman"/>
                <w:sz w:val="20"/>
              </w:rPr>
              <w:t>%</w:t>
            </w:r>
          </w:p>
        </w:tc>
        <w:tc>
          <w:tcPr>
            <w:tcW w:w="2254" w:type="dxa"/>
            <w:vAlign w:val="center"/>
          </w:tcPr>
          <w:p w14:paraId="40A2FD7D" w14:textId="18D12F70" w:rsidR="00600600" w:rsidRPr="009069A5" w:rsidRDefault="009069A5" w:rsidP="003F36FB">
            <w:pPr>
              <w:spacing w:line="276" w:lineRule="auto"/>
              <w:jc w:val="center"/>
              <w:rPr>
                <w:rFonts w:ascii="Times New Roman" w:hAnsi="Times New Roman" w:cs="Times New Roman"/>
                <w:sz w:val="20"/>
              </w:rPr>
            </w:pPr>
            <w:r w:rsidRPr="009069A5">
              <w:rPr>
                <w:rFonts w:ascii="Times New Roman" w:hAnsi="Times New Roman" w:cs="Times New Roman"/>
                <w:sz w:val="20"/>
              </w:rPr>
              <w:t>91</w:t>
            </w:r>
            <w:r w:rsidR="00EA6C48">
              <w:rPr>
                <w:rFonts w:ascii="Times New Roman" w:hAnsi="Times New Roman" w:cs="Times New Roman"/>
                <w:sz w:val="20"/>
              </w:rPr>
              <w:t>.</w:t>
            </w:r>
            <w:r w:rsidR="00DB5231">
              <w:rPr>
                <w:rFonts w:ascii="Times New Roman" w:hAnsi="Times New Roman" w:cs="Times New Roman"/>
                <w:sz w:val="20"/>
              </w:rPr>
              <w:t>4</w:t>
            </w:r>
            <w:r w:rsidR="00EA6C48">
              <w:rPr>
                <w:rFonts w:ascii="Times New Roman" w:hAnsi="Times New Roman" w:cs="Times New Roman"/>
                <w:sz w:val="20"/>
              </w:rPr>
              <w:t>%</w:t>
            </w:r>
          </w:p>
        </w:tc>
        <w:tc>
          <w:tcPr>
            <w:tcW w:w="2254" w:type="dxa"/>
            <w:vAlign w:val="center"/>
          </w:tcPr>
          <w:p w14:paraId="47E38C30" w14:textId="0C498D3D" w:rsidR="00600600" w:rsidRPr="009069A5" w:rsidRDefault="009069A5" w:rsidP="003F36FB">
            <w:pPr>
              <w:spacing w:line="276" w:lineRule="auto"/>
              <w:jc w:val="center"/>
              <w:rPr>
                <w:rFonts w:ascii="Times New Roman" w:hAnsi="Times New Roman" w:cs="Times New Roman"/>
                <w:sz w:val="20"/>
              </w:rPr>
            </w:pPr>
            <w:r w:rsidRPr="009069A5">
              <w:rPr>
                <w:rFonts w:ascii="Times New Roman" w:hAnsi="Times New Roman" w:cs="Times New Roman"/>
                <w:sz w:val="20"/>
              </w:rPr>
              <w:t>9</w:t>
            </w:r>
            <w:r w:rsidR="00DB5231">
              <w:rPr>
                <w:rFonts w:ascii="Times New Roman" w:hAnsi="Times New Roman" w:cs="Times New Roman"/>
                <w:sz w:val="20"/>
              </w:rPr>
              <w:t>7</w:t>
            </w:r>
            <w:r w:rsidR="00EA6C48">
              <w:rPr>
                <w:rFonts w:ascii="Times New Roman" w:hAnsi="Times New Roman" w:cs="Times New Roman"/>
                <w:sz w:val="20"/>
              </w:rPr>
              <w:t>.</w:t>
            </w:r>
            <w:r w:rsidR="00DB5231">
              <w:rPr>
                <w:rFonts w:ascii="Times New Roman" w:hAnsi="Times New Roman" w:cs="Times New Roman"/>
                <w:sz w:val="20"/>
              </w:rPr>
              <w:t>6</w:t>
            </w:r>
            <w:r w:rsidR="00EA6C48">
              <w:rPr>
                <w:rFonts w:ascii="Times New Roman" w:hAnsi="Times New Roman" w:cs="Times New Roman"/>
                <w:sz w:val="20"/>
              </w:rPr>
              <w:t>%</w:t>
            </w:r>
          </w:p>
        </w:tc>
      </w:tr>
      <w:tr w:rsidR="00600600" w14:paraId="0F44092C" w14:textId="77777777" w:rsidTr="009A6EC5">
        <w:trPr>
          <w:trHeight w:val="218"/>
        </w:trPr>
        <w:tc>
          <w:tcPr>
            <w:tcW w:w="2254" w:type="dxa"/>
            <w:shd w:val="clear" w:color="auto" w:fill="D9D9D9" w:themeFill="background1" w:themeFillShade="D9"/>
            <w:vAlign w:val="center"/>
          </w:tcPr>
          <w:p w14:paraId="4C90DCC9" w14:textId="63F9D8C7" w:rsidR="00600600" w:rsidRDefault="00600600" w:rsidP="003F36FB">
            <w:pPr>
              <w:spacing w:line="276" w:lineRule="auto"/>
              <w:jc w:val="center"/>
              <w:rPr>
                <w:rFonts w:ascii="Times New Roman" w:hAnsi="Times New Roman" w:cs="Times New Roman"/>
                <w:b/>
                <w:sz w:val="20"/>
              </w:rPr>
            </w:pPr>
            <w:r>
              <w:rPr>
                <w:rFonts w:ascii="Times New Roman" w:hAnsi="Times New Roman" w:cs="Times New Roman"/>
                <w:b/>
                <w:sz w:val="20"/>
              </w:rPr>
              <w:t>Precision</w:t>
            </w:r>
          </w:p>
        </w:tc>
        <w:tc>
          <w:tcPr>
            <w:tcW w:w="2254" w:type="dxa"/>
            <w:vAlign w:val="center"/>
          </w:tcPr>
          <w:p w14:paraId="6C72F8A3" w14:textId="5D93B4C7" w:rsidR="00600600" w:rsidRPr="009069A5" w:rsidRDefault="007F3A85" w:rsidP="003F36FB">
            <w:pPr>
              <w:spacing w:line="276" w:lineRule="auto"/>
              <w:jc w:val="center"/>
              <w:rPr>
                <w:rFonts w:ascii="Times New Roman" w:hAnsi="Times New Roman" w:cs="Times New Roman"/>
                <w:sz w:val="20"/>
              </w:rPr>
            </w:pPr>
            <w:r>
              <w:rPr>
                <w:rFonts w:ascii="Times New Roman" w:hAnsi="Times New Roman" w:cs="Times New Roman"/>
                <w:sz w:val="20"/>
              </w:rPr>
              <w:t>8</w:t>
            </w:r>
            <w:r w:rsidR="00DB5231">
              <w:rPr>
                <w:rFonts w:ascii="Times New Roman" w:hAnsi="Times New Roman" w:cs="Times New Roman"/>
                <w:sz w:val="20"/>
              </w:rPr>
              <w:t>2</w:t>
            </w:r>
            <w:r w:rsidR="00EA6C48">
              <w:rPr>
                <w:rFonts w:ascii="Times New Roman" w:hAnsi="Times New Roman" w:cs="Times New Roman"/>
                <w:sz w:val="20"/>
              </w:rPr>
              <w:t>%</w:t>
            </w:r>
          </w:p>
        </w:tc>
        <w:tc>
          <w:tcPr>
            <w:tcW w:w="2254" w:type="dxa"/>
            <w:vAlign w:val="center"/>
          </w:tcPr>
          <w:p w14:paraId="11B97B74" w14:textId="75E3FEA5" w:rsidR="00600600" w:rsidRPr="009069A5" w:rsidRDefault="007F3A85" w:rsidP="003F36FB">
            <w:pPr>
              <w:spacing w:line="276" w:lineRule="auto"/>
              <w:jc w:val="center"/>
              <w:rPr>
                <w:rFonts w:ascii="Times New Roman" w:hAnsi="Times New Roman" w:cs="Times New Roman"/>
                <w:sz w:val="20"/>
              </w:rPr>
            </w:pPr>
            <w:r>
              <w:rPr>
                <w:rFonts w:ascii="Times New Roman" w:hAnsi="Times New Roman" w:cs="Times New Roman"/>
                <w:sz w:val="20"/>
              </w:rPr>
              <w:t>91</w:t>
            </w:r>
            <w:r w:rsidR="00EA6C48">
              <w:rPr>
                <w:rFonts w:ascii="Times New Roman" w:hAnsi="Times New Roman" w:cs="Times New Roman"/>
                <w:sz w:val="20"/>
              </w:rPr>
              <w:t>%</w:t>
            </w:r>
          </w:p>
        </w:tc>
        <w:tc>
          <w:tcPr>
            <w:tcW w:w="2254" w:type="dxa"/>
            <w:vAlign w:val="center"/>
          </w:tcPr>
          <w:p w14:paraId="13C1DCE5" w14:textId="58A88E6D" w:rsidR="00600600" w:rsidRPr="009069A5" w:rsidRDefault="00E252ED" w:rsidP="003F36FB">
            <w:pPr>
              <w:spacing w:line="276" w:lineRule="auto"/>
              <w:jc w:val="center"/>
              <w:rPr>
                <w:rFonts w:ascii="Times New Roman" w:hAnsi="Times New Roman" w:cs="Times New Roman"/>
                <w:sz w:val="20"/>
              </w:rPr>
            </w:pPr>
            <w:r>
              <w:rPr>
                <w:rFonts w:ascii="Times New Roman" w:hAnsi="Times New Roman" w:cs="Times New Roman"/>
                <w:sz w:val="20"/>
              </w:rPr>
              <w:t>9</w:t>
            </w:r>
            <w:r w:rsidR="00DB5231">
              <w:rPr>
                <w:rFonts w:ascii="Times New Roman" w:hAnsi="Times New Roman" w:cs="Times New Roman"/>
                <w:sz w:val="20"/>
              </w:rPr>
              <w:t>8</w:t>
            </w:r>
            <w:r w:rsidR="00EA6C48">
              <w:rPr>
                <w:rFonts w:ascii="Times New Roman" w:hAnsi="Times New Roman" w:cs="Times New Roman"/>
                <w:sz w:val="20"/>
              </w:rPr>
              <w:t>%</w:t>
            </w:r>
          </w:p>
        </w:tc>
      </w:tr>
      <w:tr w:rsidR="00600600" w14:paraId="5DD8CDB8" w14:textId="77777777" w:rsidTr="009A6EC5">
        <w:trPr>
          <w:trHeight w:val="132"/>
        </w:trPr>
        <w:tc>
          <w:tcPr>
            <w:tcW w:w="2254" w:type="dxa"/>
            <w:shd w:val="clear" w:color="auto" w:fill="D9D9D9" w:themeFill="background1" w:themeFillShade="D9"/>
            <w:vAlign w:val="center"/>
          </w:tcPr>
          <w:p w14:paraId="40209781" w14:textId="5B9432D2" w:rsidR="00600600" w:rsidRDefault="00600600" w:rsidP="003F36FB">
            <w:pPr>
              <w:spacing w:line="276" w:lineRule="auto"/>
              <w:jc w:val="center"/>
              <w:rPr>
                <w:rFonts w:ascii="Times New Roman" w:hAnsi="Times New Roman" w:cs="Times New Roman"/>
                <w:b/>
                <w:sz w:val="20"/>
              </w:rPr>
            </w:pPr>
            <w:r>
              <w:rPr>
                <w:rFonts w:ascii="Times New Roman" w:hAnsi="Times New Roman" w:cs="Times New Roman"/>
                <w:b/>
                <w:sz w:val="20"/>
              </w:rPr>
              <w:t>Recall</w:t>
            </w:r>
          </w:p>
        </w:tc>
        <w:tc>
          <w:tcPr>
            <w:tcW w:w="2254" w:type="dxa"/>
            <w:vAlign w:val="center"/>
          </w:tcPr>
          <w:p w14:paraId="3D610462" w14:textId="2474864C" w:rsidR="00600600" w:rsidRPr="009069A5" w:rsidRDefault="007F3A85" w:rsidP="003F36FB">
            <w:pPr>
              <w:spacing w:line="276" w:lineRule="auto"/>
              <w:jc w:val="center"/>
              <w:rPr>
                <w:rFonts w:ascii="Times New Roman" w:hAnsi="Times New Roman" w:cs="Times New Roman"/>
                <w:sz w:val="20"/>
              </w:rPr>
            </w:pPr>
            <w:r>
              <w:rPr>
                <w:rFonts w:ascii="Times New Roman" w:hAnsi="Times New Roman" w:cs="Times New Roman"/>
                <w:sz w:val="20"/>
              </w:rPr>
              <w:t>8</w:t>
            </w:r>
            <w:r w:rsidR="00DB5231">
              <w:rPr>
                <w:rFonts w:ascii="Times New Roman" w:hAnsi="Times New Roman" w:cs="Times New Roman"/>
                <w:sz w:val="20"/>
              </w:rPr>
              <w:t>2</w:t>
            </w:r>
            <w:r w:rsidR="00EA6C48">
              <w:rPr>
                <w:rFonts w:ascii="Times New Roman" w:hAnsi="Times New Roman" w:cs="Times New Roman"/>
                <w:sz w:val="20"/>
              </w:rPr>
              <w:t>%</w:t>
            </w:r>
          </w:p>
        </w:tc>
        <w:tc>
          <w:tcPr>
            <w:tcW w:w="2254" w:type="dxa"/>
            <w:vAlign w:val="center"/>
          </w:tcPr>
          <w:p w14:paraId="4DF1F93E" w14:textId="4B7E253D" w:rsidR="00600600" w:rsidRPr="009069A5" w:rsidRDefault="007F3A85" w:rsidP="003F36FB">
            <w:pPr>
              <w:spacing w:line="276" w:lineRule="auto"/>
              <w:jc w:val="center"/>
              <w:rPr>
                <w:rFonts w:ascii="Times New Roman" w:hAnsi="Times New Roman" w:cs="Times New Roman"/>
                <w:sz w:val="20"/>
              </w:rPr>
            </w:pPr>
            <w:r>
              <w:rPr>
                <w:rFonts w:ascii="Times New Roman" w:hAnsi="Times New Roman" w:cs="Times New Roman"/>
                <w:sz w:val="20"/>
              </w:rPr>
              <w:t>91</w:t>
            </w:r>
            <w:r w:rsidR="00EA6C48">
              <w:rPr>
                <w:rFonts w:ascii="Times New Roman" w:hAnsi="Times New Roman" w:cs="Times New Roman"/>
                <w:sz w:val="20"/>
              </w:rPr>
              <w:t>%</w:t>
            </w:r>
          </w:p>
        </w:tc>
        <w:tc>
          <w:tcPr>
            <w:tcW w:w="2254" w:type="dxa"/>
            <w:vAlign w:val="center"/>
          </w:tcPr>
          <w:p w14:paraId="56F3B0F7" w14:textId="4907698C" w:rsidR="00600600" w:rsidRPr="009069A5" w:rsidRDefault="00E252ED" w:rsidP="003F36FB">
            <w:pPr>
              <w:spacing w:line="276" w:lineRule="auto"/>
              <w:jc w:val="center"/>
              <w:rPr>
                <w:rFonts w:ascii="Times New Roman" w:hAnsi="Times New Roman" w:cs="Times New Roman"/>
                <w:sz w:val="20"/>
              </w:rPr>
            </w:pPr>
            <w:r>
              <w:rPr>
                <w:rFonts w:ascii="Times New Roman" w:hAnsi="Times New Roman" w:cs="Times New Roman"/>
                <w:sz w:val="20"/>
              </w:rPr>
              <w:t>9</w:t>
            </w:r>
            <w:r w:rsidR="00DB5231">
              <w:rPr>
                <w:rFonts w:ascii="Times New Roman" w:hAnsi="Times New Roman" w:cs="Times New Roman"/>
                <w:sz w:val="20"/>
              </w:rPr>
              <w:t>8</w:t>
            </w:r>
            <w:r w:rsidR="00EA6C48">
              <w:rPr>
                <w:rFonts w:ascii="Times New Roman" w:hAnsi="Times New Roman" w:cs="Times New Roman"/>
                <w:sz w:val="20"/>
              </w:rPr>
              <w:t>%</w:t>
            </w:r>
          </w:p>
        </w:tc>
      </w:tr>
      <w:tr w:rsidR="00600600" w14:paraId="1125D8DC" w14:textId="77777777" w:rsidTr="009A6EC5">
        <w:trPr>
          <w:trHeight w:val="150"/>
        </w:trPr>
        <w:tc>
          <w:tcPr>
            <w:tcW w:w="2254" w:type="dxa"/>
            <w:shd w:val="clear" w:color="auto" w:fill="D9D9D9" w:themeFill="background1" w:themeFillShade="D9"/>
            <w:vAlign w:val="center"/>
          </w:tcPr>
          <w:p w14:paraId="34BC33E7" w14:textId="58DE06B5" w:rsidR="00600600" w:rsidRDefault="009069A5" w:rsidP="003F36FB">
            <w:pPr>
              <w:spacing w:line="276" w:lineRule="auto"/>
              <w:jc w:val="center"/>
              <w:rPr>
                <w:rFonts w:ascii="Times New Roman" w:hAnsi="Times New Roman" w:cs="Times New Roman"/>
                <w:b/>
                <w:sz w:val="20"/>
              </w:rPr>
            </w:pPr>
            <w:r>
              <w:rPr>
                <w:rFonts w:ascii="Times New Roman" w:hAnsi="Times New Roman" w:cs="Times New Roman"/>
                <w:b/>
                <w:sz w:val="20"/>
              </w:rPr>
              <w:t>F1-Score</w:t>
            </w:r>
          </w:p>
        </w:tc>
        <w:tc>
          <w:tcPr>
            <w:tcW w:w="2254" w:type="dxa"/>
            <w:vAlign w:val="center"/>
          </w:tcPr>
          <w:p w14:paraId="331FEE46" w14:textId="26C26D5F" w:rsidR="00600600" w:rsidRPr="009069A5" w:rsidRDefault="007F3A85" w:rsidP="003F36FB">
            <w:pPr>
              <w:spacing w:line="276" w:lineRule="auto"/>
              <w:jc w:val="center"/>
              <w:rPr>
                <w:rFonts w:ascii="Times New Roman" w:hAnsi="Times New Roman" w:cs="Times New Roman"/>
                <w:sz w:val="20"/>
              </w:rPr>
            </w:pPr>
            <w:r>
              <w:rPr>
                <w:rFonts w:ascii="Times New Roman" w:hAnsi="Times New Roman" w:cs="Times New Roman"/>
                <w:sz w:val="20"/>
              </w:rPr>
              <w:t>8</w:t>
            </w:r>
            <w:r w:rsidR="00DB5231">
              <w:rPr>
                <w:rFonts w:ascii="Times New Roman" w:hAnsi="Times New Roman" w:cs="Times New Roman"/>
                <w:sz w:val="20"/>
              </w:rPr>
              <w:t>2</w:t>
            </w:r>
            <w:r w:rsidR="00EA6C48">
              <w:rPr>
                <w:rFonts w:ascii="Times New Roman" w:hAnsi="Times New Roman" w:cs="Times New Roman"/>
                <w:sz w:val="20"/>
              </w:rPr>
              <w:t>%</w:t>
            </w:r>
          </w:p>
        </w:tc>
        <w:tc>
          <w:tcPr>
            <w:tcW w:w="2254" w:type="dxa"/>
            <w:vAlign w:val="center"/>
          </w:tcPr>
          <w:p w14:paraId="6B04C699" w14:textId="4A7C56CF" w:rsidR="00600600" w:rsidRPr="009069A5" w:rsidRDefault="007F3A85" w:rsidP="003F36FB">
            <w:pPr>
              <w:spacing w:line="276" w:lineRule="auto"/>
              <w:jc w:val="center"/>
              <w:rPr>
                <w:rFonts w:ascii="Times New Roman" w:hAnsi="Times New Roman" w:cs="Times New Roman"/>
                <w:sz w:val="20"/>
              </w:rPr>
            </w:pPr>
            <w:r>
              <w:rPr>
                <w:rFonts w:ascii="Times New Roman" w:hAnsi="Times New Roman" w:cs="Times New Roman"/>
                <w:sz w:val="20"/>
              </w:rPr>
              <w:t>91</w:t>
            </w:r>
            <w:r w:rsidR="00EA6C48">
              <w:rPr>
                <w:rFonts w:ascii="Times New Roman" w:hAnsi="Times New Roman" w:cs="Times New Roman"/>
                <w:sz w:val="20"/>
              </w:rPr>
              <w:t>%</w:t>
            </w:r>
          </w:p>
        </w:tc>
        <w:tc>
          <w:tcPr>
            <w:tcW w:w="2254" w:type="dxa"/>
            <w:vAlign w:val="center"/>
          </w:tcPr>
          <w:p w14:paraId="3143CD40" w14:textId="2508F9A1" w:rsidR="00600600" w:rsidRPr="009069A5" w:rsidRDefault="00E252ED" w:rsidP="003F36FB">
            <w:pPr>
              <w:spacing w:line="276" w:lineRule="auto"/>
              <w:jc w:val="center"/>
              <w:rPr>
                <w:rFonts w:ascii="Times New Roman" w:hAnsi="Times New Roman" w:cs="Times New Roman"/>
                <w:sz w:val="20"/>
              </w:rPr>
            </w:pPr>
            <w:r>
              <w:rPr>
                <w:rFonts w:ascii="Times New Roman" w:hAnsi="Times New Roman" w:cs="Times New Roman"/>
                <w:sz w:val="20"/>
              </w:rPr>
              <w:t>9</w:t>
            </w:r>
            <w:r w:rsidR="00DB5231">
              <w:rPr>
                <w:rFonts w:ascii="Times New Roman" w:hAnsi="Times New Roman" w:cs="Times New Roman"/>
                <w:sz w:val="20"/>
              </w:rPr>
              <w:t>8</w:t>
            </w:r>
            <w:r w:rsidR="00EA6C48">
              <w:rPr>
                <w:rFonts w:ascii="Times New Roman" w:hAnsi="Times New Roman" w:cs="Times New Roman"/>
                <w:sz w:val="20"/>
              </w:rPr>
              <w:t>%</w:t>
            </w:r>
          </w:p>
        </w:tc>
      </w:tr>
    </w:tbl>
    <w:p w14:paraId="7680C2BD" w14:textId="05EDE13C" w:rsidR="007C138B" w:rsidRDefault="000D4EA9" w:rsidP="004A3385">
      <w:pPr>
        <w:spacing w:before="240" w:after="0" w:line="240" w:lineRule="auto"/>
        <w:jc w:val="center"/>
        <w:rPr>
          <w:rFonts w:ascii="Times New Roman" w:eastAsiaTheme="minorEastAsia" w:hAnsi="Times New Roman" w:cs="Times New Roman"/>
          <w:sz w:val="20"/>
        </w:rPr>
      </w:pPr>
      <m:oMath>
        <m:r>
          <w:rPr>
            <w:rFonts w:ascii="Cambria Math" w:hAnsi="Cambria Math" w:cs="Times New Roman"/>
            <w:sz w:val="20"/>
          </w:rPr>
          <w:lastRenderedPageBreak/>
          <m:t xml:space="preserve">Precision= </m:t>
        </m:r>
        <m:f>
          <m:fPr>
            <m:ctrlPr>
              <w:rPr>
                <w:rFonts w:ascii="Cambria Math" w:hAnsi="Cambria Math" w:cs="Times New Roman"/>
                <w:i/>
                <w:sz w:val="20"/>
              </w:rPr>
            </m:ctrlPr>
          </m:fPr>
          <m:num>
            <m:r>
              <w:rPr>
                <w:rFonts w:ascii="Cambria Math" w:hAnsi="Cambria Math" w:cs="Times New Roman"/>
                <w:sz w:val="20"/>
              </w:rPr>
              <m:t>TP</m:t>
            </m:r>
          </m:num>
          <m:den>
            <m:r>
              <w:rPr>
                <w:rFonts w:ascii="Cambria Math" w:hAnsi="Cambria Math" w:cs="Times New Roman"/>
                <w:sz w:val="20"/>
              </w:rPr>
              <m:t>TP+FP</m:t>
            </m:r>
          </m:den>
        </m:f>
        <m:r>
          <w:rPr>
            <w:rFonts w:ascii="Cambria Math" w:hAnsi="Cambria Math" w:cs="Times New Roman"/>
            <w:sz w:val="20"/>
          </w:rPr>
          <m:t>*100</m:t>
        </m:r>
      </m:oMath>
      <w:r>
        <w:rPr>
          <w:rFonts w:ascii="Times New Roman" w:eastAsiaTheme="minorEastAsia" w:hAnsi="Times New Roman" w:cs="Times New Roman"/>
          <w:sz w:val="20"/>
        </w:rPr>
        <w:t xml:space="preserve">   </w:t>
      </w:r>
      <w:r w:rsidR="00A369E1">
        <w:rPr>
          <w:rFonts w:ascii="Times New Roman" w:eastAsiaTheme="minorEastAsia" w:hAnsi="Times New Roman" w:cs="Times New Roman"/>
          <w:sz w:val="20"/>
        </w:rPr>
        <w:t xml:space="preserve">                                       </w:t>
      </w:r>
      <w:r w:rsidR="008E4BE6">
        <w:rPr>
          <w:rFonts w:ascii="Times New Roman" w:eastAsiaTheme="minorEastAsia" w:hAnsi="Times New Roman" w:cs="Times New Roman"/>
          <w:sz w:val="20"/>
        </w:rPr>
        <w:t xml:space="preserve">       </w:t>
      </w:r>
      <w:r>
        <w:rPr>
          <w:rFonts w:ascii="Times New Roman" w:eastAsiaTheme="minorEastAsia" w:hAnsi="Times New Roman" w:cs="Times New Roman"/>
          <w:sz w:val="20"/>
        </w:rPr>
        <w:t xml:space="preserve"> </w:t>
      </w:r>
      <m:oMath>
        <m:r>
          <w:rPr>
            <w:rFonts w:ascii="Cambria Math" w:hAnsi="Cambria Math" w:cs="Times New Roman"/>
            <w:sz w:val="20"/>
          </w:rPr>
          <m:t xml:space="preserve">Recall= </m:t>
        </m:r>
        <m:f>
          <m:fPr>
            <m:ctrlPr>
              <w:rPr>
                <w:rFonts w:ascii="Cambria Math" w:hAnsi="Cambria Math" w:cs="Times New Roman"/>
                <w:i/>
                <w:sz w:val="20"/>
              </w:rPr>
            </m:ctrlPr>
          </m:fPr>
          <m:num>
            <m:r>
              <w:rPr>
                <w:rFonts w:ascii="Cambria Math" w:hAnsi="Cambria Math" w:cs="Times New Roman"/>
                <w:sz w:val="20"/>
              </w:rPr>
              <m:t>TP</m:t>
            </m:r>
          </m:num>
          <m:den>
            <m:r>
              <w:rPr>
                <w:rFonts w:ascii="Cambria Math" w:hAnsi="Cambria Math" w:cs="Times New Roman"/>
                <w:sz w:val="20"/>
              </w:rPr>
              <m:t>TP+FN</m:t>
            </m:r>
          </m:den>
        </m:f>
        <m:r>
          <w:rPr>
            <w:rFonts w:ascii="Cambria Math" w:hAnsi="Cambria Math" w:cs="Times New Roman"/>
            <w:sz w:val="20"/>
          </w:rPr>
          <m:t>*100</m:t>
        </m:r>
      </m:oMath>
    </w:p>
    <w:p w14:paraId="5D337800" w14:textId="1B470262" w:rsidR="00D316E3" w:rsidRPr="00F67B73" w:rsidRDefault="00D316E3" w:rsidP="004A3385">
      <w:pPr>
        <w:spacing w:after="0" w:line="240" w:lineRule="auto"/>
        <w:jc w:val="center"/>
        <w:rPr>
          <w:rFonts w:ascii="Times New Roman" w:eastAsiaTheme="minorEastAsia" w:hAnsi="Times New Roman" w:cs="Times New Roman"/>
          <w:sz w:val="20"/>
        </w:rPr>
      </w:pPr>
      <w:r>
        <w:rPr>
          <w:noProof/>
        </w:rPr>
        <mc:AlternateContent>
          <mc:Choice Requires="wps">
            <w:drawing>
              <wp:inline distT="0" distB="0" distL="0" distR="0" wp14:anchorId="36C4DC29" wp14:editId="393EF466">
                <wp:extent cx="2800350" cy="275590"/>
                <wp:effectExtent l="0" t="0" r="0" b="0"/>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275590"/>
                        </a:xfrm>
                        <a:prstGeom prst="rect">
                          <a:avLst/>
                        </a:prstGeom>
                        <a:solidFill>
                          <a:srgbClr val="FFFFFF"/>
                        </a:solidFill>
                        <a:ln w="9525">
                          <a:noFill/>
                          <a:miter lim="800000"/>
                          <a:headEnd/>
                          <a:tailEnd/>
                        </a:ln>
                      </wps:spPr>
                      <wps:txbx>
                        <w:txbxContent>
                          <w:p w14:paraId="3587B4AC" w14:textId="6A1D714A" w:rsidR="00C208A0" w:rsidRPr="001945D5" w:rsidRDefault="00C208A0" w:rsidP="00D316E3">
                            <w:pPr>
                              <w:spacing w:after="0" w:line="240" w:lineRule="auto"/>
                              <w:jc w:val="center"/>
                              <w:rPr>
                                <w:rFonts w:ascii="Times New Roman" w:hAnsi="Times New Roman" w:cs="Times New Roman"/>
                                <w:i/>
                                <w:sz w:val="20"/>
                              </w:rPr>
                            </w:pPr>
                            <w:r>
                              <w:rPr>
                                <w:rFonts w:ascii="Times New Roman" w:hAnsi="Times New Roman" w:cs="Times New Roman"/>
                                <w:i/>
                                <w:sz w:val="20"/>
                              </w:rPr>
                              <w:t>Formula 2. Formula for precision metric.</w:t>
                            </w:r>
                          </w:p>
                        </w:txbxContent>
                      </wps:txbx>
                      <wps:bodyPr rot="0" vert="horz" wrap="square" lIns="91440" tIns="45720" rIns="91440" bIns="45720" anchor="t" anchorCtr="0">
                        <a:noAutofit/>
                      </wps:bodyPr>
                    </wps:wsp>
                  </a:graphicData>
                </a:graphic>
              </wp:inline>
            </w:drawing>
          </mc:Choice>
          <mc:Fallback>
            <w:pict>
              <v:shape w14:anchorId="36C4DC29" id="_x0000_s1030" type="#_x0000_t202" style="width:220.5pt;height:2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" stroked="f">
                <v:textbox>
                  <w:txbxContent>
                    <w:p w14:paraId="3587B4AC" w14:textId="6A1D714A" w:rsidR="00C208A0" w:rsidRPr="001945D5" w:rsidRDefault="00C208A0" w:rsidP="00D316E3">
                      <w:pPr>
                        <w:spacing w:after="0" w:line="240" w:lineRule="auto"/>
                        <w:jc w:val="center"/>
                        <w:rPr>
                          <w:rFonts w:ascii="Times New Roman" w:hAnsi="Times New Roman" w:cs="Times New Roman"/>
                          <w:i/>
                          <w:sz w:val="20"/>
                        </w:rPr>
                      </w:pPr>
                      <w:r>
                        <w:rPr>
                          <w:rFonts w:ascii="Times New Roman" w:hAnsi="Times New Roman" w:cs="Times New Roman"/>
                          <w:i/>
                          <w:sz w:val="20"/>
                        </w:rPr>
                        <w:t>Formula 2. Formula for precision metric.</w:t>
                      </w:r>
                    </w:p>
                  </w:txbxContent>
                </v:textbox>
                <w10:anchorlock/>
              </v:shape>
            </w:pict>
          </mc:Fallback>
        </mc:AlternateContent>
      </w:r>
      <w:r>
        <w:rPr>
          <w:noProof/>
        </w:rPr>
        <mc:AlternateContent>
          <mc:Choice Requires="wps">
            <w:drawing>
              <wp:inline distT="0" distB="0" distL="0" distR="0" wp14:anchorId="0E331B6F" wp14:editId="59B01CC8">
                <wp:extent cx="2800350" cy="275590"/>
                <wp:effectExtent l="0" t="0" r="0" b="0"/>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275590"/>
                        </a:xfrm>
                        <a:prstGeom prst="rect">
                          <a:avLst/>
                        </a:prstGeom>
                        <a:solidFill>
                          <a:srgbClr val="FFFFFF"/>
                        </a:solidFill>
                        <a:ln w="9525">
                          <a:noFill/>
                          <a:miter lim="800000"/>
                          <a:headEnd/>
                          <a:tailEnd/>
                        </a:ln>
                      </wps:spPr>
                      <wps:txbx>
                        <w:txbxContent>
                          <w:p w14:paraId="3F32CF49" w14:textId="629CF379" w:rsidR="00C208A0" w:rsidRPr="001945D5" w:rsidRDefault="00C208A0" w:rsidP="00D316E3">
                            <w:pPr>
                              <w:spacing w:after="0" w:line="240" w:lineRule="auto"/>
                              <w:jc w:val="center"/>
                              <w:rPr>
                                <w:rFonts w:ascii="Times New Roman" w:hAnsi="Times New Roman" w:cs="Times New Roman"/>
                                <w:i/>
                                <w:sz w:val="20"/>
                              </w:rPr>
                            </w:pPr>
                            <w:r>
                              <w:rPr>
                                <w:rFonts w:ascii="Times New Roman" w:hAnsi="Times New Roman" w:cs="Times New Roman"/>
                                <w:i/>
                                <w:sz w:val="20"/>
                              </w:rPr>
                              <w:t>Formula 3. Formula for recall metric.</w:t>
                            </w:r>
                          </w:p>
                        </w:txbxContent>
                      </wps:txbx>
                      <wps:bodyPr rot="0" vert="horz" wrap="square" lIns="91440" tIns="45720" rIns="91440" bIns="45720" anchor="t" anchorCtr="0">
                        <a:noAutofit/>
                      </wps:bodyPr>
                    </wps:wsp>
                  </a:graphicData>
                </a:graphic>
              </wp:inline>
            </w:drawing>
          </mc:Choice>
          <mc:Fallback>
            <w:pict>
              <v:shape w14:anchorId="0E331B6F" id="_x0000_s1031" type="#_x0000_t202" style="width:220.5pt;height:2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" stroked="f">
                <v:textbox>
                  <w:txbxContent>
                    <w:p w14:paraId="3F32CF49" w14:textId="629CF379" w:rsidR="00C208A0" w:rsidRPr="001945D5" w:rsidRDefault="00C208A0" w:rsidP="00D316E3">
                      <w:pPr>
                        <w:spacing w:after="0" w:line="240" w:lineRule="auto"/>
                        <w:jc w:val="center"/>
                        <w:rPr>
                          <w:rFonts w:ascii="Times New Roman" w:hAnsi="Times New Roman" w:cs="Times New Roman"/>
                          <w:i/>
                          <w:sz w:val="20"/>
                        </w:rPr>
                      </w:pPr>
                      <w:r>
                        <w:rPr>
                          <w:rFonts w:ascii="Times New Roman" w:hAnsi="Times New Roman" w:cs="Times New Roman"/>
                          <w:i/>
                          <w:sz w:val="20"/>
                        </w:rPr>
                        <w:t>Formula 3. Formula for recall metric.</w:t>
                      </w:r>
                    </w:p>
                  </w:txbxContent>
                </v:textbox>
                <w10:anchorlock/>
              </v:shape>
            </w:pict>
          </mc:Fallback>
        </mc:AlternateContent>
      </w:r>
    </w:p>
    <w:p w14:paraId="63D8A026" w14:textId="37FC29F9" w:rsidR="003F36FB" w:rsidRDefault="005B29D0" w:rsidP="00A97308">
      <w:pPr>
        <w:spacing w:line="276" w:lineRule="auto"/>
        <w:jc w:val="both"/>
        <w:rPr>
          <w:rFonts w:ascii="Times New Roman" w:hAnsi="Times New Roman" w:cs="Times New Roman"/>
          <w:sz w:val="20"/>
        </w:rPr>
      </w:pPr>
      <w:r>
        <w:rPr>
          <w:rFonts w:ascii="Times New Roman" w:hAnsi="Times New Roman" w:cs="Times New Roman"/>
          <w:sz w:val="20"/>
        </w:rPr>
        <w:t xml:space="preserve">The </w:t>
      </w:r>
      <w:r w:rsidR="00FA75ED">
        <w:rPr>
          <w:rFonts w:ascii="Times New Roman" w:hAnsi="Times New Roman" w:cs="Times New Roman"/>
          <w:sz w:val="20"/>
        </w:rPr>
        <w:t>precision metric measures the total number of correct predictions as a proportion of the number of positive predictions that were made</w:t>
      </w:r>
      <w:r>
        <w:rPr>
          <w:rFonts w:ascii="Times New Roman" w:hAnsi="Times New Roman" w:cs="Times New Roman"/>
          <w:sz w:val="20"/>
        </w:rPr>
        <w:t>, Buckland and Gey (1994) argue therefore that precision can be observed as a measure of purity regarding the successful prediction retrieval performance and the capability toward excluding nonrelevant classifications from the training dataset. Similarly, the recall metric can be perceived as a metric which measures the number of correct predictions as a proportion of all relevant predictions that were made, which as a result can be used to assess the classification performance with regards to the model effectiveness at including correct predictions within the set of predictions that were made (Buckland and Gey, 1994).</w:t>
      </w:r>
      <w:r w:rsidR="008C54AA">
        <w:rPr>
          <w:rFonts w:ascii="Times New Roman" w:hAnsi="Times New Roman" w:cs="Times New Roman"/>
          <w:sz w:val="20"/>
        </w:rPr>
        <w:t xml:space="preserve"> </w:t>
      </w:r>
      <w:r w:rsidR="00EA6C48">
        <w:rPr>
          <w:rFonts w:ascii="Times New Roman" w:hAnsi="Times New Roman" w:cs="Times New Roman"/>
          <w:sz w:val="20"/>
        </w:rPr>
        <w:t>To this end, all three classification models achieved a good performance, with the SVM and CNN models achieving a particular</w:t>
      </w:r>
      <w:r w:rsidR="008C492E">
        <w:rPr>
          <w:rFonts w:ascii="Times New Roman" w:hAnsi="Times New Roman" w:cs="Times New Roman"/>
          <w:sz w:val="20"/>
        </w:rPr>
        <w:t>ly</w:t>
      </w:r>
      <w:r w:rsidR="00EA6C48">
        <w:rPr>
          <w:rFonts w:ascii="Times New Roman" w:hAnsi="Times New Roman" w:cs="Times New Roman"/>
          <w:sz w:val="20"/>
        </w:rPr>
        <w:t xml:space="preserve"> high performance with a </w:t>
      </w:r>
      <w:r w:rsidR="004D3838">
        <w:rPr>
          <w:rFonts w:ascii="Times New Roman" w:hAnsi="Times New Roman" w:cs="Times New Roman"/>
          <w:sz w:val="20"/>
        </w:rPr>
        <w:t>precision</w:t>
      </w:r>
      <w:r w:rsidR="00EA6C48">
        <w:rPr>
          <w:rFonts w:ascii="Times New Roman" w:hAnsi="Times New Roman" w:cs="Times New Roman"/>
          <w:sz w:val="20"/>
        </w:rPr>
        <w:t xml:space="preserve"> and recall value higher than 90%</w:t>
      </w:r>
      <w:r w:rsidR="00E0708A">
        <w:rPr>
          <w:rFonts w:ascii="Times New Roman" w:hAnsi="Times New Roman" w:cs="Times New Roman"/>
          <w:sz w:val="20"/>
        </w:rPr>
        <w:t>, demonstrating that the classification models can predict the correct digit classification more than incorrectly classifying a digit, while also demonstrating that the classifier classified most of the possible correct digit classifications. However, it can be observed that the decision tree classifier yielded a slightly lower precision and recall score</w:t>
      </w:r>
      <w:r w:rsidR="00DB5231">
        <w:rPr>
          <w:rFonts w:ascii="Times New Roman" w:hAnsi="Times New Roman" w:cs="Times New Roman"/>
          <w:sz w:val="20"/>
        </w:rPr>
        <w:t xml:space="preserve"> of 82% for both metrics</w:t>
      </w:r>
      <w:r w:rsidR="00E0708A">
        <w:rPr>
          <w:rFonts w:ascii="Times New Roman" w:hAnsi="Times New Roman" w:cs="Times New Roman"/>
          <w:sz w:val="20"/>
        </w:rPr>
        <w:t xml:space="preserve">, therefore it could be inferred that the utilised decision tree classifier was underwhelming regarding the model classification robustness. </w:t>
      </w:r>
    </w:p>
    <w:p w14:paraId="6FA01AD9" w14:textId="19AD8FF0" w:rsidR="008E4BE6" w:rsidRPr="008E4BE6" w:rsidRDefault="0094262D" w:rsidP="000C3278">
      <w:pPr>
        <w:spacing w:after="0" w:line="276" w:lineRule="auto"/>
        <w:jc w:val="center"/>
        <w:rPr>
          <w:rFonts w:ascii="Times New Roman" w:eastAsiaTheme="minorEastAsia" w:hAnsi="Times New Roman" w:cs="Times New Roman"/>
          <w:sz w:val="20"/>
        </w:rPr>
      </w:pPr>
      <m:oMath>
        <m:sSub>
          <m:sSubPr>
            <m:ctrlPr>
              <w:rPr>
                <w:rFonts w:ascii="Cambria Math" w:hAnsi="Cambria Math" w:cs="Times New Roman"/>
                <w:i/>
                <w:sz w:val="20"/>
              </w:rPr>
            </m:ctrlPr>
          </m:sSubPr>
          <m:e>
            <m:r>
              <w:rPr>
                <w:rFonts w:ascii="Cambria Math" w:hAnsi="Cambria Math" w:cs="Times New Roman"/>
                <w:sz w:val="20"/>
              </w:rPr>
              <m:t>F</m:t>
            </m:r>
          </m:e>
          <m:sub>
            <m:r>
              <w:rPr>
                <w:rFonts w:ascii="Cambria Math" w:hAnsi="Cambria Math" w:cs="Times New Roman"/>
                <w:sz w:val="20"/>
              </w:rPr>
              <m:t>1</m:t>
            </m:r>
          </m:sub>
        </m:sSub>
        <m:r>
          <w:rPr>
            <w:rFonts w:ascii="Cambria Math" w:hAnsi="Cambria Math" w:cs="Times New Roman"/>
            <w:sz w:val="20"/>
          </w:rPr>
          <m:t>Score=2*</m:t>
        </m:r>
        <m:f>
          <m:fPr>
            <m:ctrlPr>
              <w:rPr>
                <w:rFonts w:ascii="Cambria Math" w:hAnsi="Cambria Math" w:cs="Times New Roman"/>
                <w:i/>
                <w:sz w:val="20"/>
              </w:rPr>
            </m:ctrlPr>
          </m:fPr>
          <m:num>
            <m:r>
              <w:rPr>
                <w:rFonts w:ascii="Cambria Math" w:hAnsi="Cambria Math" w:cs="Times New Roman"/>
                <w:sz w:val="20"/>
              </w:rPr>
              <m:t>precision*recall</m:t>
            </m:r>
          </m:num>
          <m:den>
            <m:r>
              <w:rPr>
                <w:rFonts w:ascii="Cambria Math" w:hAnsi="Cambria Math" w:cs="Times New Roman"/>
                <w:sz w:val="20"/>
              </w:rPr>
              <m:t>precision+recall</m:t>
            </m:r>
          </m:den>
        </m:f>
        <m:r>
          <w:rPr>
            <w:rFonts w:ascii="Cambria Math" w:eastAsiaTheme="minorEastAsia" w:hAnsi="Cambria Math" w:cs="Times New Roman"/>
            <w:sz w:val="20"/>
          </w:rPr>
          <m:t>*100</m:t>
        </m:r>
      </m:oMath>
      <w:r w:rsidR="008E4BE6">
        <w:rPr>
          <w:rFonts w:ascii="Times New Roman" w:eastAsiaTheme="minorEastAsia" w:hAnsi="Times New Roman" w:cs="Times New Roman"/>
          <w:sz w:val="20"/>
        </w:rPr>
        <w:t xml:space="preserve">  </w:t>
      </w:r>
      <w:r w:rsidR="00A369E1">
        <w:rPr>
          <w:rFonts w:ascii="Times New Roman" w:eastAsiaTheme="minorEastAsia" w:hAnsi="Times New Roman" w:cs="Times New Roman"/>
          <w:sz w:val="20"/>
        </w:rPr>
        <w:t xml:space="preserve">                      </w:t>
      </w:r>
      <w:r w:rsidR="008E4BE6">
        <w:rPr>
          <w:rFonts w:ascii="Times New Roman" w:eastAsiaTheme="minorEastAsia" w:hAnsi="Times New Roman" w:cs="Times New Roman"/>
          <w:sz w:val="20"/>
        </w:rPr>
        <w:t xml:space="preserve">           </w:t>
      </w:r>
      <m:oMath>
        <m:r>
          <w:rPr>
            <w:rFonts w:ascii="Cambria Math" w:hAnsi="Cambria Math" w:cs="Times New Roman"/>
            <w:sz w:val="20"/>
          </w:rPr>
          <m:t xml:space="preserve">Accuracy= </m:t>
        </m:r>
        <m:f>
          <m:fPr>
            <m:ctrlPr>
              <w:rPr>
                <w:rFonts w:ascii="Cambria Math" w:hAnsi="Cambria Math" w:cs="Times New Roman"/>
                <w:i/>
                <w:sz w:val="20"/>
              </w:rPr>
            </m:ctrlPr>
          </m:fPr>
          <m:num>
            <m:r>
              <w:rPr>
                <w:rFonts w:ascii="Cambria Math" w:hAnsi="Cambria Math" w:cs="Times New Roman"/>
                <w:sz w:val="20"/>
              </w:rPr>
              <m:t>TP+TN</m:t>
            </m:r>
          </m:num>
          <m:den>
            <m:r>
              <w:rPr>
                <w:rFonts w:ascii="Cambria Math" w:hAnsi="Cambria Math" w:cs="Times New Roman"/>
                <w:sz w:val="20"/>
              </w:rPr>
              <m:t>TP+TN+FP+FN</m:t>
            </m:r>
          </m:den>
        </m:f>
        <m:r>
          <w:rPr>
            <w:rFonts w:ascii="Cambria Math" w:hAnsi="Cambria Math" w:cs="Times New Roman"/>
            <w:sz w:val="20"/>
          </w:rPr>
          <m:t>*100</m:t>
        </m:r>
      </m:oMath>
    </w:p>
    <w:p w14:paraId="63A046C9" w14:textId="3B1ED752" w:rsidR="00D316E3" w:rsidRDefault="00D316E3" w:rsidP="00D316E3">
      <w:pPr>
        <w:spacing w:after="0" w:line="276" w:lineRule="auto"/>
        <w:jc w:val="both"/>
        <w:rPr>
          <w:rFonts w:ascii="Times New Roman" w:hAnsi="Times New Roman" w:cs="Times New Roman"/>
          <w:sz w:val="20"/>
        </w:rPr>
      </w:pPr>
      <w:r>
        <w:rPr>
          <w:noProof/>
        </w:rPr>
        <mc:AlternateContent>
          <mc:Choice Requires="wps">
            <w:drawing>
              <wp:inline distT="0" distB="0" distL="0" distR="0" wp14:anchorId="251E983F" wp14:editId="1CC200E7">
                <wp:extent cx="2828925" cy="275590"/>
                <wp:effectExtent l="0" t="0" r="9525" b="0"/>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275590"/>
                        </a:xfrm>
                        <a:prstGeom prst="rect">
                          <a:avLst/>
                        </a:prstGeom>
                        <a:solidFill>
                          <a:srgbClr val="FFFFFF"/>
                        </a:solidFill>
                        <a:ln w="9525">
                          <a:noFill/>
                          <a:miter lim="800000"/>
                          <a:headEnd/>
                          <a:tailEnd/>
                        </a:ln>
                      </wps:spPr>
                      <wps:txbx>
                        <w:txbxContent>
                          <w:p w14:paraId="084C35F3" w14:textId="7983EC3A" w:rsidR="00C208A0" w:rsidRPr="001945D5" w:rsidRDefault="00C208A0" w:rsidP="00D316E3">
                            <w:pPr>
                              <w:spacing w:after="0" w:line="240" w:lineRule="auto"/>
                              <w:jc w:val="center"/>
                              <w:rPr>
                                <w:rFonts w:ascii="Times New Roman" w:hAnsi="Times New Roman" w:cs="Times New Roman"/>
                                <w:i/>
                                <w:sz w:val="20"/>
                              </w:rPr>
                            </w:pPr>
                            <w:r>
                              <w:rPr>
                                <w:rFonts w:ascii="Times New Roman" w:hAnsi="Times New Roman" w:cs="Times New Roman"/>
                                <w:i/>
                                <w:sz w:val="20"/>
                              </w:rPr>
                              <w:t>Formula 4. Formula for F1-score metric.</w:t>
                            </w:r>
                          </w:p>
                        </w:txbxContent>
                      </wps:txbx>
                      <wps:bodyPr rot="0" vert="horz" wrap="square" lIns="91440" tIns="45720" rIns="91440" bIns="45720" anchor="t" anchorCtr="0">
                        <a:noAutofit/>
                      </wps:bodyPr>
                    </wps:wsp>
                  </a:graphicData>
                </a:graphic>
              </wp:inline>
            </w:drawing>
          </mc:Choice>
          <mc:Fallback>
            <w:pict>
              <v:shape w14:anchorId="251E983F" id="_x0000_s1032" type="#_x0000_t202" style="width:222.75pt;height:2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" stroked="f">
                <v:textbox>
                  <w:txbxContent>
                    <w:p w14:paraId="084C35F3" w14:textId="7983EC3A" w:rsidR="00C208A0" w:rsidRPr="001945D5" w:rsidRDefault="00C208A0" w:rsidP="00D316E3">
                      <w:pPr>
                        <w:spacing w:after="0" w:line="240" w:lineRule="auto"/>
                        <w:jc w:val="center"/>
                        <w:rPr>
                          <w:rFonts w:ascii="Times New Roman" w:hAnsi="Times New Roman" w:cs="Times New Roman"/>
                          <w:i/>
                          <w:sz w:val="20"/>
                        </w:rPr>
                      </w:pPr>
                      <w:r>
                        <w:rPr>
                          <w:rFonts w:ascii="Times New Roman" w:hAnsi="Times New Roman" w:cs="Times New Roman"/>
                          <w:i/>
                          <w:sz w:val="20"/>
                        </w:rPr>
                        <w:t>Formula 4. Formula for F1-score metric.</w:t>
                      </w:r>
                    </w:p>
                  </w:txbxContent>
                </v:textbox>
                <w10:anchorlock/>
              </v:shape>
            </w:pict>
          </mc:Fallback>
        </mc:AlternateContent>
      </w:r>
      <w:r>
        <w:rPr>
          <w:noProof/>
        </w:rPr>
        <mc:AlternateContent>
          <mc:Choice Requires="wps">
            <w:drawing>
              <wp:inline distT="0" distB="0" distL="0" distR="0" wp14:anchorId="29373736" wp14:editId="546A0A66">
                <wp:extent cx="2800350" cy="275590"/>
                <wp:effectExtent l="0" t="0" r="0" b="0"/>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275590"/>
                        </a:xfrm>
                        <a:prstGeom prst="rect">
                          <a:avLst/>
                        </a:prstGeom>
                        <a:solidFill>
                          <a:srgbClr val="FFFFFF"/>
                        </a:solidFill>
                        <a:ln w="9525">
                          <a:noFill/>
                          <a:miter lim="800000"/>
                          <a:headEnd/>
                          <a:tailEnd/>
                        </a:ln>
                      </wps:spPr>
                      <wps:txbx>
                        <w:txbxContent>
                          <w:p w14:paraId="601939BF" w14:textId="0DB8550A" w:rsidR="00C208A0" w:rsidRPr="001945D5" w:rsidRDefault="00C208A0" w:rsidP="00D316E3">
                            <w:pPr>
                              <w:spacing w:after="0" w:line="240" w:lineRule="auto"/>
                              <w:jc w:val="center"/>
                              <w:rPr>
                                <w:rFonts w:ascii="Times New Roman" w:hAnsi="Times New Roman" w:cs="Times New Roman"/>
                                <w:i/>
                                <w:sz w:val="20"/>
                              </w:rPr>
                            </w:pPr>
                            <w:r>
                              <w:rPr>
                                <w:rFonts w:ascii="Times New Roman" w:hAnsi="Times New Roman" w:cs="Times New Roman"/>
                                <w:i/>
                                <w:sz w:val="20"/>
                              </w:rPr>
                              <w:t>Formula 5. Formula for accuracy score metric.</w:t>
                            </w:r>
                          </w:p>
                        </w:txbxContent>
                      </wps:txbx>
                      <wps:bodyPr rot="0" vert="horz" wrap="square" lIns="91440" tIns="45720" rIns="91440" bIns="45720" anchor="t" anchorCtr="0">
                        <a:noAutofit/>
                      </wps:bodyPr>
                    </wps:wsp>
                  </a:graphicData>
                </a:graphic>
              </wp:inline>
            </w:drawing>
          </mc:Choice>
          <mc:Fallback>
            <w:pict>
              <v:shape w14:anchorId="29373736" id="_x0000_s1033" type="#_x0000_t202" style="width:220.5pt;height:2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" stroked="f">
                <v:textbox>
                  <w:txbxContent>
                    <w:p w14:paraId="601939BF" w14:textId="0DB8550A" w:rsidR="00C208A0" w:rsidRPr="001945D5" w:rsidRDefault="00C208A0" w:rsidP="00D316E3">
                      <w:pPr>
                        <w:spacing w:after="0" w:line="240" w:lineRule="auto"/>
                        <w:jc w:val="center"/>
                        <w:rPr>
                          <w:rFonts w:ascii="Times New Roman" w:hAnsi="Times New Roman" w:cs="Times New Roman"/>
                          <w:i/>
                          <w:sz w:val="20"/>
                        </w:rPr>
                      </w:pPr>
                      <w:r>
                        <w:rPr>
                          <w:rFonts w:ascii="Times New Roman" w:hAnsi="Times New Roman" w:cs="Times New Roman"/>
                          <w:i/>
                          <w:sz w:val="20"/>
                        </w:rPr>
                        <w:t>Formula 5. Formula for accuracy score metric.</w:t>
                      </w:r>
                    </w:p>
                  </w:txbxContent>
                </v:textbox>
                <w10:anchorlock/>
              </v:shape>
            </w:pict>
          </mc:Fallback>
        </mc:AlternateContent>
      </w:r>
    </w:p>
    <w:p w14:paraId="0B41171E" w14:textId="4A52C018" w:rsidR="00E0708A" w:rsidRDefault="00E0708A" w:rsidP="00A97308">
      <w:pPr>
        <w:spacing w:line="276" w:lineRule="auto"/>
        <w:jc w:val="both"/>
        <w:rPr>
          <w:rFonts w:ascii="Times New Roman" w:hAnsi="Times New Roman" w:cs="Times New Roman"/>
          <w:sz w:val="20"/>
        </w:rPr>
      </w:pPr>
      <w:r>
        <w:rPr>
          <w:rFonts w:ascii="Times New Roman" w:hAnsi="Times New Roman" w:cs="Times New Roman"/>
          <w:sz w:val="20"/>
        </w:rPr>
        <w:t xml:space="preserve">Similarly, an F1-score, otherwise referred to as F-measure, was computed to estimate the harmonic mean of the previously calculated precision and recall metrics. </w:t>
      </w:r>
      <w:r w:rsidR="00FB79B2">
        <w:rPr>
          <w:rFonts w:ascii="Times New Roman" w:hAnsi="Times New Roman" w:cs="Times New Roman"/>
          <w:sz w:val="20"/>
        </w:rPr>
        <w:t xml:space="preserve">Merely comparing the </w:t>
      </w:r>
      <w:r w:rsidR="00CA3274">
        <w:rPr>
          <w:rFonts w:ascii="Times New Roman" w:hAnsi="Times New Roman" w:cs="Times New Roman"/>
          <w:sz w:val="20"/>
        </w:rPr>
        <w:t xml:space="preserve">precision and recall metrics can be argued as being insufficient regarding assessing how well the developed classifiers accomplish the given </w:t>
      </w:r>
      <w:r w:rsidR="0084475C">
        <w:rPr>
          <w:rFonts w:ascii="Times New Roman" w:hAnsi="Times New Roman" w:cs="Times New Roman"/>
          <w:sz w:val="20"/>
        </w:rPr>
        <w:t>task</w:t>
      </w:r>
      <w:r w:rsidR="00CA3274">
        <w:rPr>
          <w:rFonts w:ascii="Times New Roman" w:hAnsi="Times New Roman" w:cs="Times New Roman"/>
          <w:sz w:val="20"/>
        </w:rPr>
        <w:t>, thus the F1-score effectively creates a combined metric to compare the performance of the three classifiers. However, as the previously calculated precision and recall values were arguably high and consistent, for example the SVM classifier achieved a performance of 91% with both the precision and recall metrics, the calculation of the F-measure provide</w:t>
      </w:r>
      <w:r w:rsidR="0084475C">
        <w:rPr>
          <w:rFonts w:ascii="Times New Roman" w:hAnsi="Times New Roman" w:cs="Times New Roman"/>
          <w:sz w:val="20"/>
        </w:rPr>
        <w:t>d</w:t>
      </w:r>
      <w:r w:rsidR="00CA3274">
        <w:rPr>
          <w:rFonts w:ascii="Times New Roman" w:hAnsi="Times New Roman" w:cs="Times New Roman"/>
          <w:sz w:val="20"/>
        </w:rPr>
        <w:t xml:space="preserve"> minimal additional inference </w:t>
      </w:r>
      <w:r w:rsidR="002034E0">
        <w:rPr>
          <w:rFonts w:ascii="Times New Roman" w:hAnsi="Times New Roman" w:cs="Times New Roman"/>
          <w:sz w:val="20"/>
        </w:rPr>
        <w:t>with regards to</w:t>
      </w:r>
      <w:r w:rsidR="00CA3274">
        <w:rPr>
          <w:rFonts w:ascii="Times New Roman" w:hAnsi="Times New Roman" w:cs="Times New Roman"/>
          <w:sz w:val="20"/>
        </w:rPr>
        <w:t xml:space="preserve"> the model performance.</w:t>
      </w:r>
    </w:p>
    <w:p w14:paraId="3B01B3AF" w14:textId="7A358DA4" w:rsidR="00EA6C48" w:rsidRDefault="00CA3274" w:rsidP="00A97308">
      <w:pPr>
        <w:spacing w:line="276" w:lineRule="auto"/>
        <w:jc w:val="both"/>
        <w:rPr>
          <w:rFonts w:ascii="Times New Roman" w:hAnsi="Times New Roman" w:cs="Times New Roman"/>
          <w:sz w:val="20"/>
        </w:rPr>
      </w:pPr>
      <w:r>
        <w:rPr>
          <w:rFonts w:ascii="Times New Roman" w:hAnsi="Times New Roman" w:cs="Times New Roman"/>
          <w:sz w:val="20"/>
        </w:rPr>
        <w:t>However, an imperative objective which was being accomplished with the classifiers was developing a robust classification model</w:t>
      </w:r>
      <w:r w:rsidR="003073E2">
        <w:rPr>
          <w:rFonts w:ascii="Times New Roman" w:hAnsi="Times New Roman" w:cs="Times New Roman"/>
          <w:sz w:val="20"/>
        </w:rPr>
        <w:t xml:space="preserve"> which was capable of accurately classifying </w:t>
      </w:r>
      <w:r w:rsidR="00F96B23">
        <w:rPr>
          <w:rFonts w:ascii="Times New Roman" w:hAnsi="Times New Roman" w:cs="Times New Roman"/>
          <w:sz w:val="20"/>
        </w:rPr>
        <w:t xml:space="preserve">a high proportion of the test dataset with the correct classification, for example ensuring that the trained model is capable of correctly recognising the digit ‘7’ using the features learned from the training dataset. As such, the </w:t>
      </w:r>
      <w:r w:rsidR="00E36E61">
        <w:rPr>
          <w:rFonts w:ascii="Times New Roman" w:hAnsi="Times New Roman" w:cs="Times New Roman"/>
          <w:sz w:val="20"/>
        </w:rPr>
        <w:t xml:space="preserve">classification accuracy score would be estimated by comparing the total number of correct predictions, namely TP and TN instances extracted from the confusion matrix, with all the predictions that were made by the model. To this end, the decision tree model appeared to have acquired a </w:t>
      </w:r>
      <w:r w:rsidR="00CB71AD">
        <w:rPr>
          <w:rFonts w:ascii="Times New Roman" w:hAnsi="Times New Roman" w:cs="Times New Roman"/>
          <w:sz w:val="20"/>
        </w:rPr>
        <w:t>low classification accuracy score of 8</w:t>
      </w:r>
      <w:r w:rsidR="00DB5231">
        <w:rPr>
          <w:rFonts w:ascii="Times New Roman" w:hAnsi="Times New Roman" w:cs="Times New Roman"/>
          <w:sz w:val="20"/>
        </w:rPr>
        <w:t>1.6</w:t>
      </w:r>
      <w:r w:rsidR="00CB71AD">
        <w:rPr>
          <w:rFonts w:ascii="Times New Roman" w:hAnsi="Times New Roman" w:cs="Times New Roman"/>
          <w:sz w:val="20"/>
        </w:rPr>
        <w:t xml:space="preserve">%, </w:t>
      </w:r>
      <w:r w:rsidR="0084475C">
        <w:rPr>
          <w:rFonts w:ascii="Times New Roman" w:hAnsi="Times New Roman" w:cs="Times New Roman"/>
          <w:sz w:val="20"/>
        </w:rPr>
        <w:t>whereas the SVM classifier and the CNN approach procured high accuracy scores of 91.</w:t>
      </w:r>
      <w:r w:rsidR="00DB5231">
        <w:rPr>
          <w:rFonts w:ascii="Times New Roman" w:hAnsi="Times New Roman" w:cs="Times New Roman"/>
          <w:sz w:val="20"/>
        </w:rPr>
        <w:t>4</w:t>
      </w:r>
      <w:r w:rsidR="0084475C">
        <w:rPr>
          <w:rFonts w:ascii="Times New Roman" w:hAnsi="Times New Roman" w:cs="Times New Roman"/>
          <w:sz w:val="20"/>
        </w:rPr>
        <w:t>% and 9</w:t>
      </w:r>
      <w:r w:rsidR="00DB5231">
        <w:rPr>
          <w:rFonts w:ascii="Times New Roman" w:hAnsi="Times New Roman" w:cs="Times New Roman"/>
          <w:sz w:val="20"/>
        </w:rPr>
        <w:t>7.6%</w:t>
      </w:r>
      <w:r w:rsidR="0084475C">
        <w:rPr>
          <w:rFonts w:ascii="Times New Roman" w:hAnsi="Times New Roman" w:cs="Times New Roman"/>
          <w:sz w:val="20"/>
        </w:rPr>
        <w:t xml:space="preserve"> respectively. However, while it can be argued that the CNN </w:t>
      </w:r>
      <w:r w:rsidR="007065EF">
        <w:rPr>
          <w:rFonts w:ascii="Times New Roman" w:hAnsi="Times New Roman" w:cs="Times New Roman"/>
          <w:sz w:val="20"/>
        </w:rPr>
        <w:t>architecture provided a higher performance overall by taking advantage of multi-layer processing available within a neural network, the SVM was also observed to obtain a good accuracy performance while requiring a lower amount of time to fully train the SVM model. As a result, it can be argued that these results depict a possible implementation trade-off, where</w:t>
      </w:r>
      <w:r w:rsidR="005575AE">
        <w:rPr>
          <w:rFonts w:ascii="Times New Roman" w:hAnsi="Times New Roman" w:cs="Times New Roman"/>
          <w:sz w:val="20"/>
        </w:rPr>
        <w:t xml:space="preserve"> an SVM classifier provides a model implementation requiring a lower training time whereas the CNN approach provides a considerable increase with the classification accuracy score.</w:t>
      </w:r>
    </w:p>
    <w:p w14:paraId="47512A72" w14:textId="4D4E3BA9" w:rsidR="00796D57" w:rsidRDefault="005575AE" w:rsidP="00A369E1">
      <w:pPr>
        <w:spacing w:line="276" w:lineRule="auto"/>
        <w:jc w:val="both"/>
        <w:rPr>
          <w:rFonts w:ascii="Times New Roman" w:hAnsi="Times New Roman" w:cs="Times New Roman"/>
          <w:sz w:val="20"/>
        </w:rPr>
      </w:pPr>
      <w:r>
        <w:rPr>
          <w:rFonts w:ascii="Times New Roman" w:hAnsi="Times New Roman" w:cs="Times New Roman"/>
          <w:sz w:val="20"/>
        </w:rPr>
        <w:t xml:space="preserve">In conclusion, the model which could be argued as being the best classifier for the currently presented task of recognising images of handwritten digits is the CNN approach. </w:t>
      </w:r>
      <w:r w:rsidR="005A557F">
        <w:rPr>
          <w:rFonts w:ascii="Times New Roman" w:hAnsi="Times New Roman" w:cs="Times New Roman"/>
          <w:sz w:val="20"/>
        </w:rPr>
        <w:t>Despite requiring a larger amount of time during the training phase of the classifier, the CNN model can also be observed as being fast when predicting the new classifications for new digit image samples contained within the test dataset</w:t>
      </w:r>
      <w:r w:rsidR="001608FC">
        <w:rPr>
          <w:rFonts w:ascii="Times New Roman" w:hAnsi="Times New Roman" w:cs="Times New Roman"/>
          <w:sz w:val="20"/>
        </w:rPr>
        <w:t>. Zhong et al (2018) suggest that deep learning algorithms such as a CNN architecture are being incorporated into many real-world applications at an impressi</w:t>
      </w:r>
      <w:r w:rsidR="00BC12A5">
        <w:rPr>
          <w:rFonts w:ascii="Times New Roman" w:hAnsi="Times New Roman" w:cs="Times New Roman"/>
          <w:sz w:val="20"/>
        </w:rPr>
        <w:t>v</w:t>
      </w:r>
      <w:r w:rsidR="001608FC">
        <w:rPr>
          <w:rFonts w:ascii="Times New Roman" w:hAnsi="Times New Roman" w:cs="Times New Roman"/>
          <w:sz w:val="20"/>
        </w:rPr>
        <w:t xml:space="preserve">e rate, </w:t>
      </w:r>
      <w:r w:rsidR="00BC12A5">
        <w:rPr>
          <w:rFonts w:ascii="Times New Roman" w:hAnsi="Times New Roman" w:cs="Times New Roman"/>
          <w:sz w:val="20"/>
        </w:rPr>
        <w:t>where the traditional or state-of-the-art approaches towards a problem such as image classification can be argued to be considerably improved through deep-learning. Furthermore,</w:t>
      </w:r>
      <w:r w:rsidR="005A557F">
        <w:rPr>
          <w:rFonts w:ascii="Times New Roman" w:hAnsi="Times New Roman" w:cs="Times New Roman"/>
          <w:sz w:val="20"/>
        </w:rPr>
        <w:t xml:space="preserve"> </w:t>
      </w:r>
      <w:r w:rsidR="00346974">
        <w:rPr>
          <w:rFonts w:ascii="Times New Roman" w:hAnsi="Times New Roman" w:cs="Times New Roman"/>
          <w:sz w:val="20"/>
        </w:rPr>
        <w:t xml:space="preserve">the </w:t>
      </w:r>
      <w:r w:rsidR="00BC12A5">
        <w:rPr>
          <w:rFonts w:ascii="Times New Roman" w:hAnsi="Times New Roman" w:cs="Times New Roman"/>
          <w:sz w:val="20"/>
        </w:rPr>
        <w:t xml:space="preserve">best </w:t>
      </w:r>
      <w:r w:rsidR="00346974">
        <w:rPr>
          <w:rFonts w:ascii="Times New Roman" w:hAnsi="Times New Roman" w:cs="Times New Roman"/>
          <w:sz w:val="20"/>
        </w:rPr>
        <w:t xml:space="preserve">accuracy performance </w:t>
      </w:r>
      <w:r w:rsidR="00BC12A5">
        <w:rPr>
          <w:rFonts w:ascii="Times New Roman" w:hAnsi="Times New Roman" w:cs="Times New Roman"/>
          <w:sz w:val="20"/>
        </w:rPr>
        <w:t xml:space="preserve">provided through the CNN approach </w:t>
      </w:r>
      <w:r w:rsidR="00346974">
        <w:rPr>
          <w:rFonts w:ascii="Times New Roman" w:hAnsi="Times New Roman" w:cs="Times New Roman"/>
          <w:sz w:val="20"/>
        </w:rPr>
        <w:t xml:space="preserve">suggests that </w:t>
      </w:r>
      <w:r w:rsidR="00BC12A5">
        <w:rPr>
          <w:rFonts w:ascii="Times New Roman" w:hAnsi="Times New Roman" w:cs="Times New Roman"/>
          <w:sz w:val="20"/>
        </w:rPr>
        <w:t xml:space="preserve">this model </w:t>
      </w:r>
      <w:r w:rsidR="00346974">
        <w:rPr>
          <w:rFonts w:ascii="Times New Roman" w:hAnsi="Times New Roman" w:cs="Times New Roman"/>
          <w:sz w:val="20"/>
        </w:rPr>
        <w:t>would likely perform well if additional digit examples were provided</w:t>
      </w:r>
      <w:r w:rsidR="00BC12A5">
        <w:rPr>
          <w:rFonts w:ascii="Times New Roman" w:hAnsi="Times New Roman" w:cs="Times New Roman"/>
          <w:sz w:val="20"/>
        </w:rPr>
        <w:t xml:space="preserve"> without an immediate necessity to acquire more data for the training dataset to which the CNN would inherit from. </w:t>
      </w:r>
      <w:r w:rsidR="00796D57">
        <w:rPr>
          <w:rFonts w:ascii="Times New Roman" w:hAnsi="Times New Roman" w:cs="Times New Roman"/>
          <w:sz w:val="20"/>
        </w:rPr>
        <w:br w:type="page"/>
      </w:r>
    </w:p>
    <w:p w14:paraId="7832A6A0" w14:textId="44D75074" w:rsidR="001F5018" w:rsidRDefault="001F5018" w:rsidP="00950804">
      <w:pPr>
        <w:spacing w:line="276" w:lineRule="auto"/>
        <w:jc w:val="both"/>
        <w:rPr>
          <w:rFonts w:ascii="Times New Roman" w:hAnsi="Times New Roman" w:cs="Times New Roman"/>
          <w:b/>
          <w:sz w:val="20"/>
        </w:rPr>
      </w:pPr>
      <w:r>
        <w:rPr>
          <w:rFonts w:ascii="Times New Roman" w:hAnsi="Times New Roman" w:cs="Times New Roman"/>
          <w:b/>
          <w:sz w:val="20"/>
        </w:rPr>
        <w:lastRenderedPageBreak/>
        <w:t>Reference List</w:t>
      </w:r>
    </w:p>
    <w:p w14:paraId="64E1E8CD" w14:textId="54312784" w:rsidR="003F36FB" w:rsidRDefault="003F36FB" w:rsidP="00214B47">
      <w:pPr>
        <w:spacing w:line="276" w:lineRule="auto"/>
        <w:rPr>
          <w:rFonts w:ascii="Times New Roman" w:hAnsi="Times New Roman" w:cs="Times New Roman"/>
          <w:sz w:val="20"/>
        </w:rPr>
      </w:pPr>
      <w:r>
        <w:rPr>
          <w:rFonts w:ascii="Times New Roman" w:hAnsi="Times New Roman" w:cs="Times New Roman"/>
          <w:sz w:val="20"/>
        </w:rPr>
        <w:t xml:space="preserve">Buckland, M., Gey, F. (1994) The Relationship between Recall and Precision. </w:t>
      </w:r>
      <w:r>
        <w:rPr>
          <w:rFonts w:ascii="Times New Roman" w:hAnsi="Times New Roman" w:cs="Times New Roman"/>
          <w:i/>
          <w:sz w:val="20"/>
        </w:rPr>
        <w:t>Journal of the American Society for Information Science</w:t>
      </w:r>
      <w:r>
        <w:rPr>
          <w:rFonts w:ascii="Times New Roman" w:hAnsi="Times New Roman" w:cs="Times New Roman"/>
          <w:sz w:val="20"/>
        </w:rPr>
        <w:t xml:space="preserve">, 45(1) 12-19. Available from: </w:t>
      </w:r>
      <w:hyperlink r:id="rId10" w:history="1">
        <w:r w:rsidRPr="009A3743">
          <w:rPr>
            <w:rStyle w:val="Hyperlink"/>
            <w:rFonts w:ascii="Times New Roman" w:hAnsi="Times New Roman" w:cs="Times New Roman"/>
            <w:sz w:val="20"/>
          </w:rPr>
          <w:t>https://search.proquest.com/openview/a74e8fe9fc458a7e5b1189ca52268178/1?pq-origsite=gscholar&amp;cbl=1818555</w:t>
        </w:r>
      </w:hyperlink>
      <w:r>
        <w:rPr>
          <w:rFonts w:ascii="Times New Roman" w:hAnsi="Times New Roman" w:cs="Times New Roman"/>
          <w:sz w:val="20"/>
        </w:rPr>
        <w:t xml:space="preserve"> [accessed: 27-04-2018].</w:t>
      </w:r>
    </w:p>
    <w:p w14:paraId="7CC5D21C" w14:textId="18293028" w:rsidR="00DE1C56" w:rsidRPr="003F36FB" w:rsidRDefault="00DE1C56" w:rsidP="00214B47">
      <w:pPr>
        <w:spacing w:line="276" w:lineRule="auto"/>
        <w:rPr>
          <w:rFonts w:ascii="Times New Roman" w:hAnsi="Times New Roman" w:cs="Times New Roman"/>
          <w:sz w:val="20"/>
        </w:rPr>
      </w:pPr>
      <w:proofErr w:type="spellStart"/>
      <w:r>
        <w:rPr>
          <w:rFonts w:ascii="Times New Roman" w:hAnsi="Times New Roman" w:cs="Times New Roman"/>
          <w:sz w:val="20"/>
        </w:rPr>
        <w:t>Ertam</w:t>
      </w:r>
      <w:proofErr w:type="spellEnd"/>
      <w:r>
        <w:rPr>
          <w:rFonts w:ascii="Times New Roman" w:hAnsi="Times New Roman" w:cs="Times New Roman"/>
          <w:sz w:val="20"/>
        </w:rPr>
        <w:t>, F., Aydin, G. (</w:t>
      </w:r>
      <w:r w:rsidR="004617AD">
        <w:rPr>
          <w:rFonts w:ascii="Times New Roman" w:hAnsi="Times New Roman" w:cs="Times New Roman"/>
          <w:sz w:val="20"/>
        </w:rPr>
        <w:t xml:space="preserve">2017) Data classification with deep learning using </w:t>
      </w:r>
      <w:proofErr w:type="spellStart"/>
      <w:r w:rsidR="004617AD">
        <w:rPr>
          <w:rFonts w:ascii="Times New Roman" w:hAnsi="Times New Roman" w:cs="Times New Roman"/>
          <w:sz w:val="20"/>
        </w:rPr>
        <w:t>Tensorflow</w:t>
      </w:r>
      <w:proofErr w:type="spellEnd"/>
      <w:r w:rsidR="004617AD">
        <w:rPr>
          <w:rFonts w:ascii="Times New Roman" w:hAnsi="Times New Roman" w:cs="Times New Roman"/>
          <w:sz w:val="20"/>
        </w:rPr>
        <w:t xml:space="preserve">. In: </w:t>
      </w:r>
      <w:r w:rsidR="004617AD" w:rsidRPr="004617AD">
        <w:rPr>
          <w:rFonts w:ascii="Times New Roman" w:hAnsi="Times New Roman" w:cs="Times New Roman"/>
          <w:i/>
          <w:sz w:val="20"/>
        </w:rPr>
        <w:t>(UBMK’17) 2</w:t>
      </w:r>
      <w:r w:rsidR="004617AD" w:rsidRPr="004617AD">
        <w:rPr>
          <w:rFonts w:ascii="Times New Roman" w:hAnsi="Times New Roman" w:cs="Times New Roman"/>
          <w:i/>
          <w:sz w:val="20"/>
          <w:vertAlign w:val="superscript"/>
        </w:rPr>
        <w:t>nd</w:t>
      </w:r>
      <w:r w:rsidR="004617AD" w:rsidRPr="004617AD">
        <w:rPr>
          <w:rFonts w:ascii="Times New Roman" w:hAnsi="Times New Roman" w:cs="Times New Roman"/>
          <w:i/>
          <w:sz w:val="20"/>
        </w:rPr>
        <w:t xml:space="preserve"> International Conference on Computer Science and Engineering</w:t>
      </w:r>
      <w:r w:rsidR="004617AD">
        <w:rPr>
          <w:rFonts w:ascii="Times New Roman" w:hAnsi="Times New Roman" w:cs="Times New Roman"/>
          <w:sz w:val="20"/>
        </w:rPr>
        <w:t xml:space="preserve">, Antalya, Turkey, 5-8 Oct. New York: USA: IEEE, 755-758. Available from: </w:t>
      </w:r>
      <w:hyperlink r:id="rId11" w:history="1">
        <w:r w:rsidR="004617AD" w:rsidRPr="00164B27">
          <w:rPr>
            <w:rStyle w:val="Hyperlink"/>
            <w:rFonts w:ascii="Times New Roman" w:hAnsi="Times New Roman" w:cs="Times New Roman"/>
            <w:sz w:val="20"/>
          </w:rPr>
          <w:t>https://ieeexplore-ieee-org.proxy.library.lincoln.ac.uk/document/8093521/</w:t>
        </w:r>
      </w:hyperlink>
      <w:r w:rsidR="004617AD">
        <w:rPr>
          <w:rFonts w:ascii="Times New Roman" w:hAnsi="Times New Roman" w:cs="Times New Roman"/>
          <w:sz w:val="20"/>
        </w:rPr>
        <w:t xml:space="preserve"> [accessed: 01-05-2018].</w:t>
      </w:r>
    </w:p>
    <w:p w14:paraId="6A3EC158" w14:textId="0884ACB2" w:rsidR="004D3BB4" w:rsidRPr="00214B47" w:rsidRDefault="00214B47" w:rsidP="00214B47">
      <w:pPr>
        <w:spacing w:line="276" w:lineRule="auto"/>
        <w:rPr>
          <w:rFonts w:ascii="Times New Roman" w:hAnsi="Times New Roman" w:cs="Times New Roman"/>
          <w:sz w:val="20"/>
        </w:rPr>
      </w:pPr>
      <w:proofErr w:type="spellStart"/>
      <w:r>
        <w:rPr>
          <w:rFonts w:ascii="Times New Roman" w:hAnsi="Times New Roman" w:cs="Times New Roman"/>
          <w:sz w:val="20"/>
        </w:rPr>
        <w:t>Fedorovici</w:t>
      </w:r>
      <w:proofErr w:type="spellEnd"/>
      <w:r>
        <w:rPr>
          <w:rFonts w:ascii="Times New Roman" w:hAnsi="Times New Roman" w:cs="Times New Roman"/>
          <w:sz w:val="20"/>
        </w:rPr>
        <w:t xml:space="preserve">, L., Dragan, F. (2011) </w:t>
      </w:r>
      <w:r w:rsidRPr="004D3BB4">
        <w:rPr>
          <w:rFonts w:ascii="Times New Roman" w:hAnsi="Times New Roman" w:cs="Times New Roman"/>
          <w:sz w:val="20"/>
        </w:rPr>
        <w:t xml:space="preserve">A Comparison between a Neural Network and </w:t>
      </w:r>
      <w:proofErr w:type="gramStart"/>
      <w:r w:rsidRPr="004D3BB4">
        <w:rPr>
          <w:rFonts w:ascii="Times New Roman" w:hAnsi="Times New Roman" w:cs="Times New Roman"/>
          <w:sz w:val="20"/>
        </w:rPr>
        <w:t>a</w:t>
      </w:r>
      <w:proofErr w:type="gramEnd"/>
      <w:r w:rsidRPr="004D3BB4">
        <w:rPr>
          <w:rFonts w:ascii="Times New Roman" w:hAnsi="Times New Roman" w:cs="Times New Roman"/>
          <w:sz w:val="20"/>
        </w:rPr>
        <w:t xml:space="preserve"> SVM and Zernike Moments Based Blob Recognition Modules</w:t>
      </w:r>
      <w:r w:rsidRPr="00214B47">
        <w:rPr>
          <w:rFonts w:ascii="Times New Roman" w:hAnsi="Times New Roman" w:cs="Times New Roman"/>
          <w:i/>
          <w:sz w:val="20"/>
        </w:rPr>
        <w:t>.</w:t>
      </w:r>
      <w:r>
        <w:rPr>
          <w:rFonts w:ascii="Times New Roman" w:hAnsi="Times New Roman" w:cs="Times New Roman"/>
          <w:sz w:val="20"/>
        </w:rPr>
        <w:t xml:space="preserve"> </w:t>
      </w:r>
      <w:r w:rsidR="004D3BB4">
        <w:rPr>
          <w:rFonts w:ascii="Times New Roman" w:hAnsi="Times New Roman" w:cs="Times New Roman"/>
          <w:sz w:val="20"/>
        </w:rPr>
        <w:t xml:space="preserve">In: </w:t>
      </w:r>
      <w:r w:rsidR="004D3BB4" w:rsidRPr="00E57118">
        <w:rPr>
          <w:rFonts w:ascii="Times New Roman" w:hAnsi="Times New Roman" w:cs="Times New Roman"/>
          <w:i/>
          <w:sz w:val="20"/>
        </w:rPr>
        <w:t xml:space="preserve">6th IEEE International Symposium on Applied Computational Intelligence and Informatics, </w:t>
      </w:r>
      <w:proofErr w:type="spellStart"/>
      <w:r w:rsidR="004D3BB4" w:rsidRPr="004D3BB4">
        <w:rPr>
          <w:rFonts w:ascii="Times New Roman" w:hAnsi="Times New Roman" w:cs="Times New Roman"/>
          <w:sz w:val="20"/>
        </w:rPr>
        <w:t>Timi</w:t>
      </w:r>
      <w:r w:rsidR="004D3BB4">
        <w:rPr>
          <w:rFonts w:ascii="Times New Roman" w:hAnsi="Times New Roman" w:cs="Times New Roman"/>
          <w:sz w:val="20"/>
        </w:rPr>
        <w:t>ş</w:t>
      </w:r>
      <w:r w:rsidR="004D3BB4" w:rsidRPr="004D3BB4">
        <w:rPr>
          <w:rFonts w:ascii="Times New Roman" w:hAnsi="Times New Roman" w:cs="Times New Roman"/>
          <w:sz w:val="20"/>
        </w:rPr>
        <w:t>oara</w:t>
      </w:r>
      <w:proofErr w:type="spellEnd"/>
      <w:r w:rsidR="004D3BB4" w:rsidRPr="004D3BB4">
        <w:rPr>
          <w:rFonts w:ascii="Times New Roman" w:hAnsi="Times New Roman" w:cs="Times New Roman"/>
          <w:sz w:val="20"/>
        </w:rPr>
        <w:t>, Romania</w:t>
      </w:r>
      <w:r w:rsidR="004D3BB4">
        <w:rPr>
          <w:rFonts w:ascii="Times New Roman" w:hAnsi="Times New Roman" w:cs="Times New Roman"/>
          <w:sz w:val="20"/>
        </w:rPr>
        <w:t xml:space="preserve">, 19-21 May. New York, USA: IEEE, 253-258. Available from: </w:t>
      </w:r>
      <w:hyperlink r:id="rId12" w:history="1">
        <w:r w:rsidR="004D3BB4" w:rsidRPr="009A3743">
          <w:rPr>
            <w:rStyle w:val="Hyperlink"/>
            <w:rFonts w:ascii="Times New Roman" w:hAnsi="Times New Roman" w:cs="Times New Roman"/>
            <w:sz w:val="20"/>
          </w:rPr>
          <w:t>https://ieeexplore-ieee-org.proxy.library.lincoln.ac.uk/document/5873009/</w:t>
        </w:r>
      </w:hyperlink>
      <w:r w:rsidR="004D3BB4">
        <w:rPr>
          <w:rFonts w:ascii="Times New Roman" w:hAnsi="Times New Roman" w:cs="Times New Roman"/>
          <w:sz w:val="20"/>
        </w:rPr>
        <w:t xml:space="preserve"> [accessed: 20-04-2018].</w:t>
      </w:r>
    </w:p>
    <w:p w14:paraId="670631D2" w14:textId="358C57A6" w:rsidR="004D43F2" w:rsidRDefault="004D43F2" w:rsidP="004D43F2">
      <w:pPr>
        <w:spacing w:line="276" w:lineRule="auto"/>
        <w:rPr>
          <w:rFonts w:ascii="Times New Roman" w:hAnsi="Times New Roman" w:cs="Times New Roman"/>
          <w:sz w:val="20"/>
        </w:rPr>
      </w:pPr>
      <w:proofErr w:type="spellStart"/>
      <w:r>
        <w:rPr>
          <w:rFonts w:ascii="Times New Roman" w:hAnsi="Times New Roman" w:cs="Times New Roman"/>
          <w:sz w:val="20"/>
        </w:rPr>
        <w:t>Galar</w:t>
      </w:r>
      <w:proofErr w:type="spellEnd"/>
      <w:r>
        <w:rPr>
          <w:rFonts w:ascii="Times New Roman" w:hAnsi="Times New Roman" w:cs="Times New Roman"/>
          <w:sz w:val="20"/>
        </w:rPr>
        <w:t xml:space="preserve">, M., </w:t>
      </w:r>
      <w:r w:rsidRPr="004D43F2">
        <w:rPr>
          <w:rFonts w:ascii="Times New Roman" w:hAnsi="Times New Roman" w:cs="Times New Roman"/>
          <w:sz w:val="20"/>
        </w:rPr>
        <w:t>Fern</w:t>
      </w:r>
      <w:r>
        <w:rPr>
          <w:rFonts w:ascii="Times New Roman" w:hAnsi="Times New Roman" w:cs="Times New Roman"/>
          <w:sz w:val="20"/>
        </w:rPr>
        <w:t>á</w:t>
      </w:r>
      <w:r w:rsidRPr="004D43F2">
        <w:rPr>
          <w:rFonts w:ascii="Times New Roman" w:hAnsi="Times New Roman" w:cs="Times New Roman"/>
          <w:sz w:val="20"/>
        </w:rPr>
        <w:t>ndez</w:t>
      </w:r>
      <w:r>
        <w:rPr>
          <w:rFonts w:ascii="Times New Roman" w:hAnsi="Times New Roman" w:cs="Times New Roman"/>
          <w:sz w:val="20"/>
        </w:rPr>
        <w:t xml:space="preserve">, A., </w:t>
      </w:r>
      <w:proofErr w:type="spellStart"/>
      <w:r>
        <w:rPr>
          <w:rFonts w:ascii="Times New Roman" w:hAnsi="Times New Roman" w:cs="Times New Roman"/>
          <w:sz w:val="20"/>
        </w:rPr>
        <w:t>Barrenechea</w:t>
      </w:r>
      <w:proofErr w:type="spellEnd"/>
      <w:r>
        <w:rPr>
          <w:rFonts w:ascii="Times New Roman" w:hAnsi="Times New Roman" w:cs="Times New Roman"/>
          <w:sz w:val="20"/>
        </w:rPr>
        <w:t xml:space="preserve">, E., </w:t>
      </w:r>
      <w:proofErr w:type="spellStart"/>
      <w:r>
        <w:rPr>
          <w:rFonts w:ascii="Times New Roman" w:hAnsi="Times New Roman" w:cs="Times New Roman"/>
          <w:sz w:val="20"/>
        </w:rPr>
        <w:t>Bustince</w:t>
      </w:r>
      <w:proofErr w:type="spellEnd"/>
      <w:r>
        <w:rPr>
          <w:rFonts w:ascii="Times New Roman" w:hAnsi="Times New Roman" w:cs="Times New Roman"/>
          <w:sz w:val="20"/>
        </w:rPr>
        <w:t xml:space="preserve">, H., Herrera, F. (2011) </w:t>
      </w:r>
      <w:r w:rsidRPr="001C7856">
        <w:rPr>
          <w:rFonts w:ascii="Times New Roman" w:hAnsi="Times New Roman" w:cs="Times New Roman"/>
          <w:sz w:val="20"/>
        </w:rPr>
        <w:t xml:space="preserve">An overview of ensemble methods for binary classifiers in multi-class problems: experimental study on one-vs-one and one-vs-all schemes. </w:t>
      </w:r>
      <w:r w:rsidRPr="001C7856">
        <w:rPr>
          <w:rFonts w:ascii="Times New Roman" w:hAnsi="Times New Roman" w:cs="Times New Roman"/>
          <w:i/>
          <w:sz w:val="20"/>
        </w:rPr>
        <w:t>Elsevier Pattern Recognition</w:t>
      </w:r>
      <w:r>
        <w:rPr>
          <w:rFonts w:ascii="Times New Roman" w:hAnsi="Times New Roman" w:cs="Times New Roman"/>
          <w:sz w:val="20"/>
        </w:rPr>
        <w:t xml:space="preserve">, 44(8) 1761-1776. Available from: </w:t>
      </w:r>
      <w:hyperlink r:id="rId13" w:history="1">
        <w:r w:rsidRPr="00FE5A1F">
          <w:rPr>
            <w:rStyle w:val="Hyperlink"/>
            <w:rFonts w:ascii="Times New Roman" w:hAnsi="Times New Roman" w:cs="Times New Roman"/>
            <w:sz w:val="20"/>
          </w:rPr>
          <w:t>https://www.sciencedirect.com/science/article/pii/S0031320311000458</w:t>
        </w:r>
      </w:hyperlink>
      <w:r>
        <w:rPr>
          <w:rFonts w:ascii="Times New Roman" w:hAnsi="Times New Roman" w:cs="Times New Roman"/>
          <w:sz w:val="20"/>
        </w:rPr>
        <w:t xml:space="preserve"> [accessed: 22-04-2018].</w:t>
      </w:r>
    </w:p>
    <w:p w14:paraId="04BB3851" w14:textId="32D7D463" w:rsidR="00612D2A" w:rsidRDefault="00612D2A" w:rsidP="004D43F2">
      <w:pPr>
        <w:spacing w:line="276" w:lineRule="auto"/>
        <w:rPr>
          <w:rFonts w:ascii="Times New Roman" w:hAnsi="Times New Roman" w:cs="Times New Roman"/>
          <w:sz w:val="20"/>
        </w:rPr>
      </w:pPr>
      <w:r>
        <w:rPr>
          <w:rFonts w:ascii="Times New Roman" w:hAnsi="Times New Roman" w:cs="Times New Roman"/>
          <w:sz w:val="20"/>
        </w:rPr>
        <w:t xml:space="preserve">Kemal, P., </w:t>
      </w:r>
      <w:proofErr w:type="spellStart"/>
      <w:r>
        <w:rPr>
          <w:rFonts w:ascii="Times New Roman" w:hAnsi="Times New Roman" w:cs="Times New Roman"/>
          <w:sz w:val="20"/>
        </w:rPr>
        <w:t>Sadik</w:t>
      </w:r>
      <w:proofErr w:type="spellEnd"/>
      <w:r>
        <w:rPr>
          <w:rFonts w:ascii="Times New Roman" w:hAnsi="Times New Roman" w:cs="Times New Roman"/>
          <w:sz w:val="20"/>
        </w:rPr>
        <w:t xml:space="preserve">, </w:t>
      </w:r>
      <w:r w:rsidR="009C61EE">
        <w:rPr>
          <w:rFonts w:ascii="Times New Roman" w:hAnsi="Times New Roman" w:cs="Times New Roman"/>
          <w:sz w:val="20"/>
        </w:rPr>
        <w:t xml:space="preserve">K., </w:t>
      </w:r>
      <w:proofErr w:type="spellStart"/>
      <w:r w:rsidR="009C61EE" w:rsidRPr="009C61EE">
        <w:rPr>
          <w:rFonts w:ascii="Times New Roman" w:hAnsi="Times New Roman" w:cs="Times New Roman"/>
          <w:sz w:val="20"/>
        </w:rPr>
        <w:t>Ayşegül</w:t>
      </w:r>
      <w:proofErr w:type="spellEnd"/>
      <w:r w:rsidR="009C61EE">
        <w:rPr>
          <w:rFonts w:ascii="Times New Roman" w:hAnsi="Times New Roman" w:cs="Times New Roman"/>
          <w:sz w:val="20"/>
        </w:rPr>
        <w:t xml:space="preserve">, G., Salih, G. (2009) </w:t>
      </w:r>
      <w:r w:rsidR="009C61EE" w:rsidRPr="009C61EE">
        <w:rPr>
          <w:rFonts w:ascii="Times New Roman" w:hAnsi="Times New Roman" w:cs="Times New Roman"/>
          <w:sz w:val="20"/>
        </w:rPr>
        <w:t>Comparison of different classifier algorithms for diagnosing macular and optic nerve diseases.</w:t>
      </w:r>
      <w:r w:rsidR="009C61EE">
        <w:rPr>
          <w:rFonts w:ascii="Times New Roman" w:hAnsi="Times New Roman" w:cs="Times New Roman"/>
          <w:sz w:val="20"/>
        </w:rPr>
        <w:t xml:space="preserve"> </w:t>
      </w:r>
      <w:r w:rsidR="009C61EE" w:rsidRPr="00381D04">
        <w:rPr>
          <w:rFonts w:ascii="Times New Roman" w:hAnsi="Times New Roman" w:cs="Times New Roman"/>
          <w:i/>
          <w:sz w:val="20"/>
        </w:rPr>
        <w:t>Expert Systems - The Journal of Knowledge Engineering</w:t>
      </w:r>
      <w:r w:rsidR="009C61EE">
        <w:rPr>
          <w:rFonts w:ascii="Times New Roman" w:hAnsi="Times New Roman" w:cs="Times New Roman"/>
          <w:sz w:val="20"/>
        </w:rPr>
        <w:t xml:space="preserve">, 26(1) 22-34. Available from: </w:t>
      </w:r>
      <w:hyperlink r:id="rId14" w:history="1">
        <w:r w:rsidR="009C61EE" w:rsidRPr="009A3743">
          <w:rPr>
            <w:rStyle w:val="Hyperlink"/>
            <w:rFonts w:ascii="Times New Roman" w:hAnsi="Times New Roman" w:cs="Times New Roman"/>
            <w:sz w:val="20"/>
          </w:rPr>
          <w:t>http://eds.a.ebscohost.com.proxy.library.lincoln.ac.uk/eds/pdfviewer/pdfviewer?vid=2&amp;sid=e745106c-432f-40d8-883a-e78564d1cacc%40sessionmgr4009</w:t>
        </w:r>
      </w:hyperlink>
      <w:r w:rsidR="009C61EE">
        <w:rPr>
          <w:rFonts w:ascii="Times New Roman" w:hAnsi="Times New Roman" w:cs="Times New Roman"/>
          <w:sz w:val="20"/>
        </w:rPr>
        <w:t xml:space="preserve"> [accessed: 24-04-2018].</w:t>
      </w:r>
    </w:p>
    <w:p w14:paraId="1CFBAE7D" w14:textId="7BA54AA9" w:rsidR="00324D9D" w:rsidRDefault="00324D9D" w:rsidP="004D43F2">
      <w:pPr>
        <w:spacing w:line="276" w:lineRule="auto"/>
        <w:rPr>
          <w:rFonts w:ascii="Times New Roman" w:hAnsi="Times New Roman" w:cs="Times New Roman"/>
          <w:sz w:val="20"/>
        </w:rPr>
      </w:pPr>
      <w:proofErr w:type="spellStart"/>
      <w:r>
        <w:rPr>
          <w:rFonts w:ascii="Times New Roman" w:hAnsi="Times New Roman" w:cs="Times New Roman"/>
          <w:sz w:val="20"/>
        </w:rPr>
        <w:t>Keras</w:t>
      </w:r>
      <w:proofErr w:type="spellEnd"/>
      <w:r>
        <w:rPr>
          <w:rFonts w:ascii="Times New Roman" w:hAnsi="Times New Roman" w:cs="Times New Roman"/>
          <w:sz w:val="20"/>
        </w:rPr>
        <w:t xml:space="preserve"> (2017) </w:t>
      </w:r>
      <w:proofErr w:type="spellStart"/>
      <w:r w:rsidRPr="00324D9D">
        <w:rPr>
          <w:rFonts w:ascii="Times New Roman" w:hAnsi="Times New Roman" w:cs="Times New Roman"/>
          <w:i/>
          <w:sz w:val="20"/>
        </w:rPr>
        <w:t>Keras</w:t>
      </w:r>
      <w:proofErr w:type="spellEnd"/>
      <w:r w:rsidRPr="00324D9D">
        <w:rPr>
          <w:rFonts w:ascii="Times New Roman" w:hAnsi="Times New Roman" w:cs="Times New Roman"/>
          <w:i/>
          <w:sz w:val="20"/>
        </w:rPr>
        <w:t>:</w:t>
      </w:r>
      <w:r w:rsidRPr="00324D9D">
        <w:rPr>
          <w:rFonts w:ascii="Times New Roman" w:hAnsi="Times New Roman" w:cs="Times New Roman"/>
          <w:sz w:val="20"/>
        </w:rPr>
        <w:t xml:space="preserve"> </w:t>
      </w:r>
      <w:r w:rsidRPr="00324D9D">
        <w:rPr>
          <w:rFonts w:ascii="Times New Roman" w:hAnsi="Times New Roman" w:cs="Times New Roman"/>
          <w:i/>
          <w:sz w:val="20"/>
        </w:rPr>
        <w:t>The Python Deep Learning library.</w:t>
      </w:r>
      <w:r>
        <w:rPr>
          <w:rFonts w:ascii="Times New Roman" w:hAnsi="Times New Roman" w:cs="Times New Roman"/>
          <w:sz w:val="20"/>
        </w:rPr>
        <w:t xml:space="preserve"> Available from: </w:t>
      </w:r>
      <w:hyperlink r:id="rId15" w:history="1">
        <w:r w:rsidRPr="0029438F">
          <w:rPr>
            <w:rStyle w:val="Hyperlink"/>
            <w:rFonts w:ascii="Times New Roman" w:hAnsi="Times New Roman" w:cs="Times New Roman"/>
            <w:sz w:val="20"/>
          </w:rPr>
          <w:t>https://keras.io/</w:t>
        </w:r>
      </w:hyperlink>
      <w:r>
        <w:rPr>
          <w:rFonts w:ascii="Times New Roman" w:hAnsi="Times New Roman" w:cs="Times New Roman"/>
          <w:sz w:val="20"/>
        </w:rPr>
        <w:t xml:space="preserve"> [accessed: 01-04-2018].</w:t>
      </w:r>
    </w:p>
    <w:p w14:paraId="0231AE79" w14:textId="66F73820" w:rsidR="007E2DC3" w:rsidRDefault="007E2DC3" w:rsidP="004D43F2">
      <w:pPr>
        <w:spacing w:line="276" w:lineRule="auto"/>
        <w:rPr>
          <w:rFonts w:ascii="Times New Roman" w:hAnsi="Times New Roman" w:cs="Times New Roman"/>
          <w:sz w:val="20"/>
        </w:rPr>
      </w:pPr>
      <w:r w:rsidRPr="007E2DC3">
        <w:rPr>
          <w:rFonts w:ascii="Times New Roman" w:hAnsi="Times New Roman" w:cs="Times New Roman"/>
          <w:sz w:val="20"/>
        </w:rPr>
        <w:t xml:space="preserve">Kuhn, M., Johnson, K. (2013) </w:t>
      </w:r>
      <w:r w:rsidRPr="007E2DC3">
        <w:rPr>
          <w:rFonts w:ascii="Times New Roman" w:hAnsi="Times New Roman" w:cs="Times New Roman"/>
          <w:i/>
          <w:sz w:val="20"/>
        </w:rPr>
        <w:t xml:space="preserve">Applied Predictive </w:t>
      </w:r>
      <w:proofErr w:type="spellStart"/>
      <w:r w:rsidRPr="007E2DC3">
        <w:rPr>
          <w:rFonts w:ascii="Times New Roman" w:hAnsi="Times New Roman" w:cs="Times New Roman"/>
          <w:i/>
          <w:sz w:val="20"/>
        </w:rPr>
        <w:t>Modeling</w:t>
      </w:r>
      <w:proofErr w:type="spellEnd"/>
      <w:r w:rsidR="003941C0">
        <w:rPr>
          <w:rFonts w:ascii="Times New Roman" w:hAnsi="Times New Roman" w:cs="Times New Roman"/>
          <w:sz w:val="20"/>
        </w:rPr>
        <w:t>.</w:t>
      </w:r>
      <w:r w:rsidRPr="007E2DC3">
        <w:rPr>
          <w:rFonts w:ascii="Times New Roman" w:hAnsi="Times New Roman" w:cs="Times New Roman"/>
          <w:sz w:val="20"/>
        </w:rPr>
        <w:t xml:space="preserve"> 1</w:t>
      </w:r>
      <w:r w:rsidRPr="007E2DC3">
        <w:rPr>
          <w:rFonts w:ascii="Times New Roman" w:hAnsi="Times New Roman" w:cs="Times New Roman"/>
          <w:sz w:val="20"/>
          <w:vertAlign w:val="superscript"/>
        </w:rPr>
        <w:t>st</w:t>
      </w:r>
      <w:r w:rsidRPr="007E2DC3">
        <w:rPr>
          <w:rFonts w:ascii="Times New Roman" w:hAnsi="Times New Roman" w:cs="Times New Roman"/>
          <w:sz w:val="20"/>
        </w:rPr>
        <w:t xml:space="preserve"> edition. United States of America: Springer Publishing</w:t>
      </w:r>
      <w:r>
        <w:rPr>
          <w:rFonts w:ascii="Times New Roman" w:hAnsi="Times New Roman" w:cs="Times New Roman"/>
          <w:sz w:val="20"/>
        </w:rPr>
        <w:t>.</w:t>
      </w:r>
    </w:p>
    <w:p w14:paraId="3CDAF8B7" w14:textId="44801EFD" w:rsidR="00E14E2C" w:rsidRPr="00E14E2C" w:rsidRDefault="00E14E2C" w:rsidP="004D43F2">
      <w:pPr>
        <w:spacing w:line="276" w:lineRule="auto"/>
        <w:rPr>
          <w:rFonts w:ascii="Times New Roman" w:hAnsi="Times New Roman" w:cs="Times New Roman"/>
          <w:sz w:val="20"/>
        </w:rPr>
      </w:pPr>
      <w:r>
        <w:rPr>
          <w:rFonts w:ascii="Times New Roman" w:hAnsi="Times New Roman" w:cs="Times New Roman"/>
          <w:sz w:val="20"/>
        </w:rPr>
        <w:t xml:space="preserve">Kulkarni, A., Shrestha, A. (2017) </w:t>
      </w:r>
      <w:r w:rsidRPr="001C7856">
        <w:rPr>
          <w:rFonts w:ascii="Times New Roman" w:hAnsi="Times New Roman" w:cs="Times New Roman"/>
          <w:sz w:val="20"/>
        </w:rPr>
        <w:t>Multispectral image analysis using decision trees</w:t>
      </w:r>
      <w:r>
        <w:rPr>
          <w:rFonts w:ascii="Times New Roman" w:hAnsi="Times New Roman" w:cs="Times New Roman"/>
          <w:sz w:val="20"/>
        </w:rPr>
        <w:t xml:space="preserve">. </w:t>
      </w:r>
      <w:r w:rsidRPr="001C7856">
        <w:rPr>
          <w:rFonts w:ascii="Times New Roman" w:hAnsi="Times New Roman" w:cs="Times New Roman"/>
          <w:i/>
          <w:sz w:val="20"/>
        </w:rPr>
        <w:t>International Journal of Advanced Computer Science and Applications</w:t>
      </w:r>
      <w:r>
        <w:rPr>
          <w:rFonts w:ascii="Times New Roman" w:hAnsi="Times New Roman" w:cs="Times New Roman"/>
          <w:sz w:val="20"/>
        </w:rPr>
        <w:t>, 8(6) 11-18. Available from:</w:t>
      </w:r>
      <w:r w:rsidRPr="00E14E2C">
        <w:t xml:space="preserve"> </w:t>
      </w:r>
      <w:r>
        <w:t xml:space="preserve"> </w:t>
      </w:r>
      <w:hyperlink r:id="rId16" w:history="1">
        <w:r w:rsidRPr="00FE5A1F">
          <w:rPr>
            <w:rStyle w:val="Hyperlink"/>
            <w:rFonts w:ascii="Times New Roman" w:hAnsi="Times New Roman" w:cs="Times New Roman"/>
            <w:sz w:val="20"/>
          </w:rPr>
          <w:t>https://thesai.org/Downloads/Volume8No6/Paper_2-Multispectral_Image_Analysis_using_Decision_Trees.pdf</w:t>
        </w:r>
      </w:hyperlink>
      <w:r>
        <w:rPr>
          <w:rFonts w:ascii="Times New Roman" w:hAnsi="Times New Roman" w:cs="Times New Roman"/>
          <w:sz w:val="20"/>
        </w:rPr>
        <w:t xml:space="preserve"> [accessed: 24-04-2018].</w:t>
      </w:r>
    </w:p>
    <w:p w14:paraId="7E662CD8" w14:textId="512D00E3" w:rsidR="00950804" w:rsidRDefault="004F2EC5" w:rsidP="004D43F2">
      <w:pPr>
        <w:spacing w:line="276" w:lineRule="auto"/>
        <w:rPr>
          <w:rFonts w:ascii="Times New Roman" w:hAnsi="Times New Roman" w:cs="Times New Roman"/>
          <w:sz w:val="20"/>
        </w:rPr>
      </w:pPr>
      <w:r>
        <w:rPr>
          <w:rFonts w:ascii="Times New Roman" w:hAnsi="Times New Roman" w:cs="Times New Roman"/>
          <w:sz w:val="20"/>
        </w:rPr>
        <w:t xml:space="preserve">Lu, K., Yang, D. (2009) </w:t>
      </w:r>
      <w:r w:rsidRPr="001C7856">
        <w:rPr>
          <w:rFonts w:ascii="Times New Roman" w:hAnsi="Times New Roman" w:cs="Times New Roman"/>
          <w:sz w:val="20"/>
        </w:rPr>
        <w:t>Image Processing and Image Mining using Decision Trees</w:t>
      </w:r>
      <w:r w:rsidR="004D43F2" w:rsidRPr="001C7856">
        <w:rPr>
          <w:rFonts w:ascii="Times New Roman" w:hAnsi="Times New Roman" w:cs="Times New Roman"/>
          <w:sz w:val="20"/>
        </w:rPr>
        <w:t>.</w:t>
      </w:r>
      <w:r w:rsidR="004D43F2">
        <w:rPr>
          <w:rFonts w:ascii="Times New Roman" w:hAnsi="Times New Roman" w:cs="Times New Roman"/>
          <w:sz w:val="20"/>
        </w:rPr>
        <w:t xml:space="preserve"> </w:t>
      </w:r>
      <w:r w:rsidR="004D43F2" w:rsidRPr="001C7856">
        <w:rPr>
          <w:rFonts w:ascii="Times New Roman" w:hAnsi="Times New Roman" w:cs="Times New Roman"/>
          <w:i/>
          <w:sz w:val="20"/>
        </w:rPr>
        <w:t>Journal of Information Science and Engineering</w:t>
      </w:r>
      <w:r w:rsidR="004D43F2">
        <w:rPr>
          <w:rFonts w:ascii="Times New Roman" w:hAnsi="Times New Roman" w:cs="Times New Roman"/>
          <w:sz w:val="20"/>
        </w:rPr>
        <w:t xml:space="preserve">, 25(4) 989-1003. Available from: </w:t>
      </w:r>
      <w:hyperlink r:id="rId17" w:history="1">
        <w:r w:rsidR="004D43F2" w:rsidRPr="00FE5A1F">
          <w:rPr>
            <w:rStyle w:val="Hyperlink"/>
            <w:rFonts w:ascii="Times New Roman" w:hAnsi="Times New Roman" w:cs="Times New Roman"/>
            <w:sz w:val="20"/>
          </w:rPr>
          <w:t>https://pdfs.semanticscholar.org/d70e/dd5b477924d58395c57d8aaea5ffa513afc0.pdf</w:t>
        </w:r>
      </w:hyperlink>
      <w:r w:rsidR="004D43F2">
        <w:rPr>
          <w:rFonts w:ascii="Times New Roman" w:hAnsi="Times New Roman" w:cs="Times New Roman"/>
          <w:sz w:val="20"/>
        </w:rPr>
        <w:t xml:space="preserve"> [accessed: 22-04-2018].</w:t>
      </w:r>
    </w:p>
    <w:p w14:paraId="4687F395" w14:textId="429808DB" w:rsidR="003941C0" w:rsidRPr="003941C0" w:rsidRDefault="003941C0" w:rsidP="004D43F2">
      <w:pPr>
        <w:spacing w:line="276" w:lineRule="auto"/>
        <w:rPr>
          <w:rFonts w:ascii="Times New Roman" w:hAnsi="Times New Roman" w:cs="Times New Roman"/>
          <w:sz w:val="20"/>
        </w:rPr>
      </w:pPr>
      <w:r>
        <w:rPr>
          <w:rFonts w:ascii="Times New Roman" w:hAnsi="Times New Roman" w:cs="Times New Roman"/>
          <w:sz w:val="20"/>
        </w:rPr>
        <w:t xml:space="preserve">Murphy, K. (2012) </w:t>
      </w:r>
      <w:r>
        <w:rPr>
          <w:rFonts w:ascii="Times New Roman" w:hAnsi="Times New Roman" w:cs="Times New Roman"/>
          <w:i/>
          <w:sz w:val="20"/>
        </w:rPr>
        <w:t>Machine Learning: a probabilistic perspective</w:t>
      </w:r>
      <w:r>
        <w:rPr>
          <w:rFonts w:ascii="Times New Roman" w:hAnsi="Times New Roman" w:cs="Times New Roman"/>
          <w:sz w:val="20"/>
        </w:rPr>
        <w:t>. London: MIT Press.</w:t>
      </w:r>
    </w:p>
    <w:p w14:paraId="1D8983AC" w14:textId="649C0AE8" w:rsidR="000717CC" w:rsidRDefault="000717CC" w:rsidP="004D43F2">
      <w:pPr>
        <w:spacing w:line="276" w:lineRule="auto"/>
        <w:rPr>
          <w:rFonts w:ascii="Times New Roman" w:hAnsi="Times New Roman" w:cs="Times New Roman"/>
          <w:sz w:val="20"/>
        </w:rPr>
      </w:pPr>
      <w:proofErr w:type="spellStart"/>
      <w:r>
        <w:rPr>
          <w:rFonts w:ascii="Times New Roman" w:hAnsi="Times New Roman" w:cs="Times New Roman"/>
          <w:sz w:val="20"/>
        </w:rPr>
        <w:t>Scikit</w:t>
      </w:r>
      <w:proofErr w:type="spellEnd"/>
      <w:r w:rsidR="006108B1">
        <w:rPr>
          <w:rFonts w:ascii="Times New Roman" w:hAnsi="Times New Roman" w:cs="Times New Roman"/>
          <w:sz w:val="20"/>
        </w:rPr>
        <w:t xml:space="preserve">-Learn (2017) </w:t>
      </w:r>
      <w:r w:rsidR="006108B1" w:rsidRPr="006108B1">
        <w:rPr>
          <w:rFonts w:ascii="Times New Roman" w:hAnsi="Times New Roman" w:cs="Times New Roman"/>
          <w:i/>
          <w:sz w:val="20"/>
        </w:rPr>
        <w:t>1.10. Decision Trees</w:t>
      </w:r>
      <w:r w:rsidR="006108B1">
        <w:rPr>
          <w:rFonts w:ascii="Times New Roman" w:hAnsi="Times New Roman" w:cs="Times New Roman"/>
          <w:sz w:val="20"/>
        </w:rPr>
        <w:t xml:space="preserve">. Available from: </w:t>
      </w:r>
      <w:hyperlink r:id="rId18" w:history="1">
        <w:r w:rsidR="006108B1" w:rsidRPr="0029438F">
          <w:rPr>
            <w:rStyle w:val="Hyperlink"/>
            <w:rFonts w:ascii="Times New Roman" w:hAnsi="Times New Roman" w:cs="Times New Roman"/>
            <w:sz w:val="20"/>
          </w:rPr>
          <w:t>http://scikit-learn.org/stable/modules/tree.html</w:t>
        </w:r>
      </w:hyperlink>
      <w:r w:rsidR="006108B1">
        <w:rPr>
          <w:rFonts w:ascii="Times New Roman" w:hAnsi="Times New Roman" w:cs="Times New Roman"/>
          <w:sz w:val="20"/>
        </w:rPr>
        <w:t xml:space="preserve"> [accessed: 09-04-2018]. </w:t>
      </w:r>
    </w:p>
    <w:p w14:paraId="6B10F90B" w14:textId="790B5E1A" w:rsidR="006108B1" w:rsidRDefault="006108B1" w:rsidP="004D43F2">
      <w:pPr>
        <w:spacing w:line="276" w:lineRule="auto"/>
        <w:rPr>
          <w:rFonts w:ascii="Times New Roman" w:hAnsi="Times New Roman" w:cs="Times New Roman"/>
          <w:sz w:val="20"/>
        </w:rPr>
      </w:pPr>
      <w:proofErr w:type="spellStart"/>
      <w:r>
        <w:rPr>
          <w:rFonts w:ascii="Times New Roman" w:hAnsi="Times New Roman" w:cs="Times New Roman"/>
          <w:sz w:val="20"/>
        </w:rPr>
        <w:t>Scikit</w:t>
      </w:r>
      <w:proofErr w:type="spellEnd"/>
      <w:r>
        <w:rPr>
          <w:rFonts w:ascii="Times New Roman" w:hAnsi="Times New Roman" w:cs="Times New Roman"/>
          <w:sz w:val="20"/>
        </w:rPr>
        <w:t xml:space="preserve">-Learn (2017) </w:t>
      </w:r>
      <w:r w:rsidRPr="006108B1">
        <w:rPr>
          <w:rFonts w:ascii="Times New Roman" w:hAnsi="Times New Roman" w:cs="Times New Roman"/>
          <w:i/>
          <w:sz w:val="20"/>
        </w:rPr>
        <w:t>1.4.</w:t>
      </w:r>
      <w:r w:rsidRPr="006108B1">
        <w:rPr>
          <w:rFonts w:ascii="Times New Roman" w:hAnsi="Times New Roman" w:cs="Times New Roman"/>
          <w:sz w:val="20"/>
        </w:rPr>
        <w:t xml:space="preserve"> </w:t>
      </w:r>
      <w:r w:rsidRPr="006108B1">
        <w:rPr>
          <w:rFonts w:ascii="Times New Roman" w:hAnsi="Times New Roman" w:cs="Times New Roman"/>
          <w:i/>
          <w:sz w:val="20"/>
        </w:rPr>
        <w:t>Support Vector Machines</w:t>
      </w:r>
      <w:r>
        <w:rPr>
          <w:rFonts w:ascii="Times New Roman" w:hAnsi="Times New Roman" w:cs="Times New Roman"/>
          <w:sz w:val="20"/>
        </w:rPr>
        <w:t xml:space="preserve">. Available from: </w:t>
      </w:r>
      <w:hyperlink r:id="rId19" w:history="1">
        <w:r w:rsidRPr="0029438F">
          <w:rPr>
            <w:rStyle w:val="Hyperlink"/>
            <w:rFonts w:ascii="Times New Roman" w:hAnsi="Times New Roman" w:cs="Times New Roman"/>
            <w:sz w:val="20"/>
          </w:rPr>
          <w:t>http://scikit-learn.org/stable/modules/svm.html</w:t>
        </w:r>
      </w:hyperlink>
      <w:r>
        <w:rPr>
          <w:rFonts w:ascii="Times New Roman" w:hAnsi="Times New Roman" w:cs="Times New Roman"/>
          <w:sz w:val="20"/>
        </w:rPr>
        <w:t xml:space="preserve"> [accessed: 08-04-2018].</w:t>
      </w:r>
    </w:p>
    <w:p w14:paraId="66CFF0A8" w14:textId="7861069A" w:rsidR="00045713" w:rsidRDefault="00045713" w:rsidP="004D43F2">
      <w:pPr>
        <w:spacing w:line="276" w:lineRule="auto"/>
        <w:rPr>
          <w:rFonts w:ascii="Times New Roman" w:hAnsi="Times New Roman" w:cs="Times New Roman"/>
          <w:sz w:val="20"/>
        </w:rPr>
      </w:pPr>
      <w:r w:rsidRPr="00045713">
        <w:rPr>
          <w:rFonts w:ascii="Times New Roman" w:hAnsi="Times New Roman" w:cs="Times New Roman"/>
          <w:sz w:val="20"/>
        </w:rPr>
        <w:t xml:space="preserve">Zhong, G., Ling, X., Wang, L (2018) From shallow feature learning to deep learning: benefits from the width and depth of deep architectures. </w:t>
      </w:r>
      <w:r w:rsidRPr="00045713">
        <w:rPr>
          <w:rFonts w:ascii="Times New Roman" w:hAnsi="Times New Roman" w:cs="Times New Roman"/>
          <w:i/>
          <w:sz w:val="20"/>
        </w:rPr>
        <w:t>Wiley Interdisciplinary Reviews: Data Mining and Knowledge Discovery</w:t>
      </w:r>
      <w:r w:rsidRPr="00045713">
        <w:rPr>
          <w:rFonts w:ascii="Times New Roman" w:hAnsi="Times New Roman" w:cs="Times New Roman"/>
          <w:sz w:val="20"/>
        </w:rPr>
        <w:t xml:space="preserve">, 0(0) 1-14. Available from: </w:t>
      </w:r>
      <w:hyperlink r:id="rId20" w:history="1">
        <w:r w:rsidRPr="009A3743">
          <w:rPr>
            <w:rStyle w:val="Hyperlink"/>
            <w:rFonts w:ascii="Times New Roman" w:hAnsi="Times New Roman" w:cs="Times New Roman"/>
            <w:sz w:val="20"/>
          </w:rPr>
          <w:t>https://onlinelibrary-wileycom.proxy.library.lincoln.ac.uk/doi/full/10.1002/widm.1255</w:t>
        </w:r>
      </w:hyperlink>
      <w:r>
        <w:rPr>
          <w:rFonts w:ascii="Times New Roman" w:hAnsi="Times New Roman" w:cs="Times New Roman"/>
          <w:sz w:val="20"/>
        </w:rPr>
        <w:t xml:space="preserve"> </w:t>
      </w:r>
      <w:r w:rsidRPr="00045713">
        <w:rPr>
          <w:rFonts w:ascii="Times New Roman" w:hAnsi="Times New Roman" w:cs="Times New Roman"/>
          <w:sz w:val="20"/>
        </w:rPr>
        <w:t xml:space="preserve"> [accessed: 2</w:t>
      </w:r>
      <w:r>
        <w:rPr>
          <w:rFonts w:ascii="Times New Roman" w:hAnsi="Times New Roman" w:cs="Times New Roman"/>
          <w:sz w:val="20"/>
        </w:rPr>
        <w:t>4</w:t>
      </w:r>
      <w:r w:rsidRPr="00045713">
        <w:rPr>
          <w:rFonts w:ascii="Times New Roman" w:hAnsi="Times New Roman" w:cs="Times New Roman"/>
          <w:sz w:val="20"/>
        </w:rPr>
        <w:t>-04-2018].</w:t>
      </w:r>
    </w:p>
    <w:p w14:paraId="3D4747C5" w14:textId="729913ED" w:rsidR="000C3278" w:rsidRDefault="000C3278">
      <w:pPr>
        <w:rPr>
          <w:rFonts w:ascii="Times New Roman" w:hAnsi="Times New Roman" w:cs="Times New Roman"/>
          <w:sz w:val="20"/>
        </w:rPr>
      </w:pPr>
      <w:r>
        <w:rPr>
          <w:rFonts w:ascii="Times New Roman" w:hAnsi="Times New Roman" w:cs="Times New Roman"/>
          <w:sz w:val="20"/>
        </w:rPr>
        <w:br w:type="page"/>
      </w:r>
    </w:p>
    <w:p w14:paraId="7A96656F" w14:textId="7659F70F" w:rsidR="0033648C" w:rsidRDefault="0033648C" w:rsidP="0033648C">
      <w:pPr>
        <w:spacing w:line="276" w:lineRule="auto"/>
        <w:rPr>
          <w:rFonts w:ascii="Times New Roman" w:hAnsi="Times New Roman" w:cs="Times New Roman"/>
          <w:b/>
          <w:sz w:val="20"/>
        </w:rPr>
      </w:pPr>
      <w:r>
        <w:rPr>
          <w:rFonts w:ascii="Times New Roman" w:hAnsi="Times New Roman" w:cs="Times New Roman"/>
          <w:b/>
          <w:sz w:val="20"/>
        </w:rPr>
        <w:lastRenderedPageBreak/>
        <w:t xml:space="preserve">Appendix </w:t>
      </w:r>
      <w:r>
        <w:rPr>
          <w:rFonts w:ascii="Times New Roman" w:hAnsi="Times New Roman" w:cs="Times New Roman"/>
          <w:b/>
          <w:sz w:val="20"/>
        </w:rPr>
        <w:t>A</w:t>
      </w:r>
      <w:r>
        <w:rPr>
          <w:rFonts w:ascii="Times New Roman" w:hAnsi="Times New Roman" w:cs="Times New Roman"/>
          <w:b/>
          <w:sz w:val="20"/>
        </w:rPr>
        <w:t>: Python 3.6 script for implementing the Decision Tree classifier.</w:t>
      </w:r>
    </w:p>
    <w:p w14:paraId="76BE5060" w14:textId="77777777" w:rsidR="0033648C" w:rsidRPr="009B4508" w:rsidRDefault="0033648C" w:rsidP="0033648C">
      <w:pPr>
        <w:spacing w:line="276" w:lineRule="auto"/>
        <w:rPr>
          <w:rFonts w:ascii="Times New Roman" w:hAnsi="Times New Roman" w:cs="Times New Roman"/>
          <w:sz w:val="20"/>
        </w:rPr>
      </w:pPr>
      <w:r>
        <w:rPr>
          <w:rFonts w:ascii="Times New Roman" w:hAnsi="Times New Roman" w:cs="Times New Roman"/>
          <w:sz w:val="20"/>
        </w:rPr>
        <w:t>It should be noted that the</w:t>
      </w:r>
      <w:r w:rsidRPr="009B4508">
        <w:rPr>
          <w:rFonts w:ascii="Times New Roman" w:hAnsi="Times New Roman" w:cs="Times New Roman"/>
          <w:sz w:val="20"/>
        </w:rPr>
        <w:t xml:space="preserve"> </w:t>
      </w:r>
      <w:proofErr w:type="spellStart"/>
      <w:r>
        <w:rPr>
          <w:rFonts w:ascii="Times New Roman" w:hAnsi="Times New Roman" w:cs="Times New Roman"/>
          <w:sz w:val="20"/>
        </w:rPr>
        <w:t>Scikit</w:t>
      </w:r>
      <w:proofErr w:type="spellEnd"/>
      <w:r>
        <w:rPr>
          <w:rFonts w:ascii="Times New Roman" w:hAnsi="Times New Roman" w:cs="Times New Roman"/>
          <w:sz w:val="20"/>
        </w:rPr>
        <w:t xml:space="preserve">-Learn (2017) library, </w:t>
      </w:r>
      <w:proofErr w:type="spellStart"/>
      <w:r>
        <w:rPr>
          <w:rFonts w:ascii="Times New Roman" w:hAnsi="Times New Roman" w:cs="Times New Roman"/>
          <w:sz w:val="20"/>
        </w:rPr>
        <w:t>sklearn</w:t>
      </w:r>
      <w:proofErr w:type="spellEnd"/>
      <w:r>
        <w:rPr>
          <w:rFonts w:ascii="Times New Roman" w:hAnsi="Times New Roman" w:cs="Times New Roman"/>
          <w:sz w:val="20"/>
        </w:rPr>
        <w:t>,</w:t>
      </w:r>
      <w:r w:rsidRPr="009B4508">
        <w:rPr>
          <w:rFonts w:ascii="Times New Roman" w:hAnsi="Times New Roman" w:cs="Times New Roman"/>
          <w:sz w:val="20"/>
        </w:rPr>
        <w:t xml:space="preserve"> </w:t>
      </w:r>
      <w:r>
        <w:rPr>
          <w:rFonts w:ascii="Times New Roman" w:hAnsi="Times New Roman" w:cs="Times New Roman"/>
          <w:sz w:val="20"/>
        </w:rPr>
        <w:t xml:space="preserve">was used to implement the decision tree model that was discussed within this report. </w:t>
      </w:r>
    </w:p>
    <w:p w14:paraId="7E1E7938"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import</w:t>
      </w:r>
      <w:r w:rsidRPr="00D82A0F">
        <w:rPr>
          <w:rFonts w:ascii="Courier New" w:eastAsia="Times New Roman" w:hAnsi="Courier New" w:cs="Courier New"/>
          <w:color w:val="000000"/>
          <w:sz w:val="20"/>
          <w:szCs w:val="20"/>
          <w:lang w:eastAsia="en-GB"/>
        </w:rPr>
        <w:t xml:space="preserve"> cv2</w:t>
      </w:r>
    </w:p>
    <w:p w14:paraId="721D4D68"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import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os</w:t>
      </w:r>
      <w:proofErr w:type="spellEnd"/>
    </w:p>
    <w:p w14:paraId="692F768E"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import</w:t>
      </w:r>
      <w:r w:rsidRPr="00D82A0F">
        <w:rPr>
          <w:rFonts w:ascii="Courier New" w:eastAsia="Times New Roman" w:hAnsi="Courier New" w:cs="Courier New"/>
          <w:color w:val="000000"/>
          <w:sz w:val="20"/>
          <w:szCs w:val="20"/>
          <w:lang w:eastAsia="en-GB"/>
        </w:rPr>
        <w:t xml:space="preserve"> glob</w:t>
      </w:r>
    </w:p>
    <w:p w14:paraId="5CE41574"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import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numpy</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as</w:t>
      </w:r>
      <w:r w:rsidRPr="00D82A0F">
        <w:rPr>
          <w:rFonts w:ascii="Courier New" w:eastAsia="Times New Roman" w:hAnsi="Courier New" w:cs="Courier New"/>
          <w:color w:val="000000"/>
          <w:sz w:val="20"/>
          <w:szCs w:val="20"/>
          <w:lang w:eastAsia="en-GB"/>
        </w:rPr>
        <w:t xml:space="preserve"> np</w:t>
      </w:r>
    </w:p>
    <w:p w14:paraId="3517E440"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from</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sklearn</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utils</w:t>
      </w:r>
      <w:proofErr w:type="spellEnd"/>
      <w:proofErr w:type="gram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import</w:t>
      </w:r>
      <w:r w:rsidRPr="00D82A0F">
        <w:rPr>
          <w:rFonts w:ascii="Courier New" w:eastAsia="Times New Roman" w:hAnsi="Courier New" w:cs="Courier New"/>
          <w:color w:val="000000"/>
          <w:sz w:val="20"/>
          <w:szCs w:val="20"/>
          <w:lang w:eastAsia="en-GB"/>
        </w:rPr>
        <w:t xml:space="preserve"> shuffle</w:t>
      </w:r>
    </w:p>
    <w:p w14:paraId="709C2E4F"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from</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sklearn</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svm</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import</w:t>
      </w:r>
      <w:r w:rsidRPr="00D82A0F">
        <w:rPr>
          <w:rFonts w:ascii="Courier New" w:eastAsia="Times New Roman" w:hAnsi="Courier New" w:cs="Courier New"/>
          <w:color w:val="000000"/>
          <w:sz w:val="20"/>
          <w:szCs w:val="20"/>
          <w:lang w:eastAsia="en-GB"/>
        </w:rPr>
        <w:t xml:space="preserve"> SVC</w:t>
      </w:r>
    </w:p>
    <w:p w14:paraId="32A97C58"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from</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sklearn</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metrics</w:t>
      </w:r>
      <w:proofErr w:type="spellEnd"/>
      <w:proofErr w:type="gram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import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accuracy_score</w:t>
      </w:r>
      <w:proofErr w:type="spellEnd"/>
    </w:p>
    <w:p w14:paraId="2B140853"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from</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sklearn</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import</w:t>
      </w:r>
      <w:r w:rsidRPr="00D82A0F">
        <w:rPr>
          <w:rFonts w:ascii="Courier New" w:eastAsia="Times New Roman" w:hAnsi="Courier New" w:cs="Courier New"/>
          <w:color w:val="000000"/>
          <w:sz w:val="20"/>
          <w:szCs w:val="20"/>
          <w:lang w:eastAsia="en-GB"/>
        </w:rPr>
        <w:t xml:space="preserve"> metrics</w:t>
      </w:r>
    </w:p>
    <w:p w14:paraId="3A900F26"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p>
    <w:p w14:paraId="43A20B15"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def</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FF00FF"/>
          <w:sz w:val="20"/>
          <w:szCs w:val="20"/>
          <w:lang w:eastAsia="en-GB"/>
        </w:rPr>
        <w:t>rgb2gray</w:t>
      </w:r>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rgb</w:t>
      </w:r>
      <w:proofErr w:type="spellEnd"/>
      <w:r w:rsidRPr="00D82A0F">
        <w:rPr>
          <w:rFonts w:ascii="Courier New" w:eastAsia="Times New Roman" w:hAnsi="Courier New" w:cs="Courier New"/>
          <w:b/>
          <w:bCs/>
          <w:color w:val="000080"/>
          <w:sz w:val="20"/>
          <w:szCs w:val="20"/>
          <w:lang w:eastAsia="en-GB"/>
        </w:rPr>
        <w:t>):</w:t>
      </w:r>
    </w:p>
    <w:p w14:paraId="3A8FFC25"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r</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g</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b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rgb</w:t>
      </w:r>
      <w:proofErr w:type="spellEnd"/>
      <w:proofErr w:type="gramStart"/>
      <w:r w:rsidRPr="00D82A0F">
        <w:rPr>
          <w:rFonts w:ascii="Courier New" w:eastAsia="Times New Roman" w:hAnsi="Courier New" w:cs="Courier New"/>
          <w:b/>
          <w:bCs/>
          <w:color w:val="000080"/>
          <w:sz w:val="20"/>
          <w:szCs w:val="20"/>
          <w:lang w:eastAsia="en-GB"/>
        </w:rPr>
        <w:t>[:,:,</w:t>
      </w:r>
      <w:proofErr w:type="gramEnd"/>
      <w:r w:rsidRPr="00D82A0F">
        <w:rPr>
          <w:rFonts w:ascii="Courier New" w:eastAsia="Times New Roman" w:hAnsi="Courier New" w:cs="Courier New"/>
          <w:color w:val="FF0000"/>
          <w:sz w:val="20"/>
          <w:szCs w:val="20"/>
          <w:lang w:eastAsia="en-GB"/>
        </w:rPr>
        <w:t>0</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rgb</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FF0000"/>
          <w:sz w:val="20"/>
          <w:szCs w:val="20"/>
          <w:lang w:eastAsia="en-GB"/>
        </w:rPr>
        <w:t>1</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rgb</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FF0000"/>
          <w:sz w:val="20"/>
          <w:szCs w:val="20"/>
          <w:lang w:eastAsia="en-GB"/>
        </w:rPr>
        <w:t>2</w:t>
      </w:r>
      <w:r w:rsidRPr="00D82A0F">
        <w:rPr>
          <w:rFonts w:ascii="Courier New" w:eastAsia="Times New Roman" w:hAnsi="Courier New" w:cs="Courier New"/>
          <w:b/>
          <w:bCs/>
          <w:color w:val="000080"/>
          <w:sz w:val="20"/>
          <w:szCs w:val="20"/>
          <w:lang w:eastAsia="en-GB"/>
        </w:rPr>
        <w:t>]</w:t>
      </w:r>
    </w:p>
    <w:p w14:paraId="40C8F746"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gray</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FF0000"/>
          <w:sz w:val="20"/>
          <w:szCs w:val="20"/>
          <w:lang w:eastAsia="en-GB"/>
        </w:rPr>
        <w:t>0.2989</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r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FF0000"/>
          <w:sz w:val="20"/>
          <w:szCs w:val="20"/>
          <w:lang w:eastAsia="en-GB"/>
        </w:rPr>
        <w:t>0.5870</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g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FF0000"/>
          <w:sz w:val="20"/>
          <w:szCs w:val="20"/>
          <w:lang w:eastAsia="en-GB"/>
        </w:rPr>
        <w:t>0.1140</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b</w:t>
      </w:r>
    </w:p>
    <w:p w14:paraId="78C31E7B"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p>
    <w:p w14:paraId="70753DA8"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return</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gray</w:t>
      </w:r>
      <w:proofErr w:type="spellEnd"/>
    </w:p>
    <w:p w14:paraId="5CCB424D"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p>
    <w:p w14:paraId="7CBB6FF1"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def</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FF00FF"/>
          <w:sz w:val="20"/>
          <w:szCs w:val="20"/>
          <w:lang w:eastAsia="en-GB"/>
        </w:rPr>
        <w:t>load_</w:t>
      </w:r>
      <w:proofErr w:type="gramStart"/>
      <w:r w:rsidRPr="00D82A0F">
        <w:rPr>
          <w:rFonts w:ascii="Courier New" w:eastAsia="Times New Roman" w:hAnsi="Courier New" w:cs="Courier New"/>
          <w:color w:val="FF00FF"/>
          <w:sz w:val="20"/>
          <w:szCs w:val="20"/>
          <w:lang w:eastAsia="en-GB"/>
        </w:rPr>
        <w:t>dataset</w:t>
      </w:r>
      <w:proofErr w:type="spellEnd"/>
      <w:r w:rsidRPr="00D82A0F">
        <w:rPr>
          <w:rFonts w:ascii="Courier New" w:eastAsia="Times New Roman" w:hAnsi="Courier New" w:cs="Courier New"/>
          <w:b/>
          <w:bCs/>
          <w:color w:val="000080"/>
          <w:sz w:val="20"/>
          <w:szCs w:val="20"/>
          <w:lang w:eastAsia="en-GB"/>
        </w:rPr>
        <w:t>(</w:t>
      </w:r>
      <w:proofErr w:type="spellStart"/>
      <w:proofErr w:type="gramEnd"/>
      <w:r w:rsidRPr="00D82A0F">
        <w:rPr>
          <w:rFonts w:ascii="Courier New" w:eastAsia="Times New Roman" w:hAnsi="Courier New" w:cs="Courier New"/>
          <w:color w:val="000000"/>
          <w:sz w:val="20"/>
          <w:szCs w:val="20"/>
          <w:lang w:eastAsia="en-GB"/>
        </w:rPr>
        <w:t>dataset_path</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classes</w:t>
      </w:r>
      <w:r w:rsidRPr="00D82A0F">
        <w:rPr>
          <w:rFonts w:ascii="Courier New" w:eastAsia="Times New Roman" w:hAnsi="Courier New" w:cs="Courier New"/>
          <w:b/>
          <w:bCs/>
          <w:color w:val="000080"/>
          <w:sz w:val="20"/>
          <w:szCs w:val="20"/>
          <w:lang w:eastAsia="en-GB"/>
        </w:rPr>
        <w:t>):</w:t>
      </w:r>
    </w:p>
    <w:p w14:paraId="3DC266F0"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images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
    <w:p w14:paraId="65F3DEBA"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labels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
    <w:p w14:paraId="57B461BB"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img_names</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
    <w:p w14:paraId="3E162CCF"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cls</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008000"/>
          <w:sz w:val="20"/>
          <w:szCs w:val="20"/>
          <w:lang w:eastAsia="en-GB"/>
        </w:rPr>
        <w:t>#classes</w:t>
      </w:r>
    </w:p>
    <w:p w14:paraId="73C1CDEC"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for</w:t>
      </w:r>
      <w:r w:rsidRPr="00D82A0F">
        <w:rPr>
          <w:rFonts w:ascii="Courier New" w:eastAsia="Times New Roman" w:hAnsi="Courier New" w:cs="Courier New"/>
          <w:color w:val="000000"/>
          <w:sz w:val="20"/>
          <w:szCs w:val="20"/>
          <w:lang w:eastAsia="en-GB"/>
        </w:rPr>
        <w:t xml:space="preserve"> fields </w:t>
      </w:r>
      <w:r w:rsidRPr="00D82A0F">
        <w:rPr>
          <w:rFonts w:ascii="Courier New" w:eastAsia="Times New Roman" w:hAnsi="Courier New" w:cs="Courier New"/>
          <w:b/>
          <w:bCs/>
          <w:color w:val="0000FF"/>
          <w:sz w:val="20"/>
          <w:szCs w:val="20"/>
          <w:lang w:eastAsia="en-GB"/>
        </w:rPr>
        <w:t>in</w:t>
      </w:r>
      <w:r w:rsidRPr="00D82A0F">
        <w:rPr>
          <w:rFonts w:ascii="Courier New" w:eastAsia="Times New Roman" w:hAnsi="Courier New" w:cs="Courier New"/>
          <w:color w:val="000000"/>
          <w:sz w:val="20"/>
          <w:szCs w:val="20"/>
          <w:lang w:eastAsia="en-GB"/>
        </w:rPr>
        <w:t xml:space="preserve"> classes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
    <w:p w14:paraId="6D05D6EF"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index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classes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index</w:t>
      </w:r>
      <w:proofErr w:type="spellEnd"/>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fields</w:t>
      </w:r>
      <w:r w:rsidRPr="00D82A0F">
        <w:rPr>
          <w:rFonts w:ascii="Courier New" w:eastAsia="Times New Roman" w:hAnsi="Courier New" w:cs="Courier New"/>
          <w:b/>
          <w:bCs/>
          <w:color w:val="000080"/>
          <w:sz w:val="20"/>
          <w:szCs w:val="20"/>
          <w:lang w:eastAsia="en-GB"/>
        </w:rPr>
        <w:t>)</w:t>
      </w:r>
    </w:p>
    <w:p w14:paraId="141386F0"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gramStart"/>
      <w:r w:rsidRPr="00D82A0F">
        <w:rPr>
          <w:rFonts w:ascii="Courier New" w:eastAsia="Times New Roman" w:hAnsi="Courier New" w:cs="Courier New"/>
          <w:b/>
          <w:bCs/>
          <w:color w:val="0000FF"/>
          <w:sz w:val="20"/>
          <w:szCs w:val="20"/>
          <w:lang w:eastAsia="en-GB"/>
        </w:rPr>
        <w:t>print</w:t>
      </w:r>
      <w:r w:rsidRPr="00D82A0F">
        <w:rPr>
          <w:rFonts w:ascii="Courier New" w:eastAsia="Times New Roman" w:hAnsi="Courier New" w:cs="Courier New"/>
          <w:b/>
          <w:bCs/>
          <w:color w:val="000080"/>
          <w:sz w:val="20"/>
          <w:szCs w:val="20"/>
          <w:lang w:eastAsia="en-GB"/>
        </w:rPr>
        <w:t>(</w:t>
      </w:r>
      <w:proofErr w:type="gramEnd"/>
      <w:r w:rsidRPr="00D82A0F">
        <w:rPr>
          <w:rFonts w:ascii="Courier New" w:eastAsia="Times New Roman" w:hAnsi="Courier New" w:cs="Courier New"/>
          <w:color w:val="808080"/>
          <w:sz w:val="20"/>
          <w:szCs w:val="20"/>
          <w:lang w:eastAsia="en-GB"/>
        </w:rPr>
        <w:t>'Now going to read {} files (Index: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format</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fields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index</w:t>
      </w:r>
      <w:r w:rsidRPr="00D82A0F">
        <w:rPr>
          <w:rFonts w:ascii="Courier New" w:eastAsia="Times New Roman" w:hAnsi="Courier New" w:cs="Courier New"/>
          <w:b/>
          <w:bCs/>
          <w:color w:val="000080"/>
          <w:sz w:val="20"/>
          <w:szCs w:val="20"/>
          <w:lang w:eastAsia="en-GB"/>
        </w:rPr>
        <w:t>))</w:t>
      </w:r>
    </w:p>
    <w:p w14:paraId="4C2C5F42"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path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os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path</w:t>
      </w:r>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join</w:t>
      </w:r>
      <w:proofErr w:type="spellEnd"/>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dataset_path</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fields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808080"/>
          <w:sz w:val="20"/>
          <w:szCs w:val="20"/>
          <w:lang w:eastAsia="en-GB"/>
        </w:rPr>
        <w:t>'*g'</w:t>
      </w:r>
      <w:r w:rsidRPr="00D82A0F">
        <w:rPr>
          <w:rFonts w:ascii="Courier New" w:eastAsia="Times New Roman" w:hAnsi="Courier New" w:cs="Courier New"/>
          <w:b/>
          <w:bCs/>
          <w:color w:val="000080"/>
          <w:sz w:val="20"/>
          <w:szCs w:val="20"/>
          <w:lang w:eastAsia="en-GB"/>
        </w:rPr>
        <w:t>)</w:t>
      </w:r>
    </w:p>
    <w:p w14:paraId="5D4F380C"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files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glob</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glob</w:t>
      </w:r>
      <w:proofErr w:type="spellEnd"/>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path</w:t>
      </w:r>
      <w:r w:rsidRPr="00D82A0F">
        <w:rPr>
          <w:rFonts w:ascii="Courier New" w:eastAsia="Times New Roman" w:hAnsi="Courier New" w:cs="Courier New"/>
          <w:b/>
          <w:bCs/>
          <w:color w:val="000080"/>
          <w:sz w:val="20"/>
          <w:szCs w:val="20"/>
          <w:lang w:eastAsia="en-GB"/>
        </w:rPr>
        <w:t>)</w:t>
      </w:r>
    </w:p>
    <w:p w14:paraId="432612BB"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for</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fl</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in</w:t>
      </w:r>
      <w:r w:rsidRPr="00D82A0F">
        <w:rPr>
          <w:rFonts w:ascii="Courier New" w:eastAsia="Times New Roman" w:hAnsi="Courier New" w:cs="Courier New"/>
          <w:color w:val="000000"/>
          <w:sz w:val="20"/>
          <w:szCs w:val="20"/>
          <w:lang w:eastAsia="en-GB"/>
        </w:rPr>
        <w:t xml:space="preserve"> files</w:t>
      </w:r>
      <w:r w:rsidRPr="00D82A0F">
        <w:rPr>
          <w:rFonts w:ascii="Courier New" w:eastAsia="Times New Roman" w:hAnsi="Courier New" w:cs="Courier New"/>
          <w:b/>
          <w:bCs/>
          <w:color w:val="000080"/>
          <w:sz w:val="20"/>
          <w:szCs w:val="20"/>
          <w:lang w:eastAsia="en-GB"/>
        </w:rPr>
        <w:t>:</w:t>
      </w:r>
    </w:p>
    <w:p w14:paraId="26A958C4"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008000"/>
          <w:sz w:val="20"/>
          <w:szCs w:val="20"/>
          <w:lang w:eastAsia="en-GB"/>
        </w:rPr>
        <w:t># Reading the image using OpenCV</w:t>
      </w:r>
    </w:p>
    <w:p w14:paraId="49BF1FF5"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bgr_img</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cv2</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imread</w:t>
      </w:r>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fl</w:t>
      </w:r>
      <w:proofErr w:type="spellEnd"/>
      <w:r w:rsidRPr="00D82A0F">
        <w:rPr>
          <w:rFonts w:ascii="Courier New" w:eastAsia="Times New Roman" w:hAnsi="Courier New" w:cs="Courier New"/>
          <w:b/>
          <w:bCs/>
          <w:color w:val="000080"/>
          <w:sz w:val="20"/>
          <w:szCs w:val="20"/>
          <w:lang w:eastAsia="en-GB"/>
        </w:rPr>
        <w:t>)</w:t>
      </w:r>
    </w:p>
    <w:p w14:paraId="4439E228"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b</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g</w:t>
      </w:r>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r</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cv2</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split</w:t>
      </w:r>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bgr_img</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008000"/>
          <w:sz w:val="20"/>
          <w:szCs w:val="20"/>
          <w:lang w:eastAsia="en-GB"/>
        </w:rPr>
        <w:t xml:space="preserve"># get </w:t>
      </w:r>
      <w:proofErr w:type="spellStart"/>
      <w:r w:rsidRPr="00D82A0F">
        <w:rPr>
          <w:rFonts w:ascii="Courier New" w:eastAsia="Times New Roman" w:hAnsi="Courier New" w:cs="Courier New"/>
          <w:color w:val="008000"/>
          <w:sz w:val="20"/>
          <w:szCs w:val="20"/>
          <w:lang w:eastAsia="en-GB"/>
        </w:rPr>
        <w:t>b,g,r</w:t>
      </w:r>
      <w:proofErr w:type="spellEnd"/>
    </w:p>
    <w:p w14:paraId="7BA5DE70"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
    <w:p w14:paraId="25535A96"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rgb_img</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cv2</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merge</w:t>
      </w:r>
      <w:r w:rsidRPr="00D82A0F">
        <w:rPr>
          <w:rFonts w:ascii="Courier New" w:eastAsia="Times New Roman" w:hAnsi="Courier New" w:cs="Courier New"/>
          <w:b/>
          <w:bCs/>
          <w:color w:val="000080"/>
          <w:sz w:val="20"/>
          <w:szCs w:val="20"/>
          <w:lang w:eastAsia="en-GB"/>
        </w:rPr>
        <w:t>([</w:t>
      </w:r>
      <w:proofErr w:type="spellStart"/>
      <w:proofErr w:type="gramStart"/>
      <w:r w:rsidRPr="00D82A0F">
        <w:rPr>
          <w:rFonts w:ascii="Courier New" w:eastAsia="Times New Roman" w:hAnsi="Courier New" w:cs="Courier New"/>
          <w:color w:val="000000"/>
          <w:sz w:val="20"/>
          <w:szCs w:val="20"/>
          <w:lang w:eastAsia="en-GB"/>
        </w:rPr>
        <w:t>r</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g</w:t>
      </w:r>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b</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008000"/>
          <w:sz w:val="20"/>
          <w:szCs w:val="20"/>
          <w:lang w:eastAsia="en-GB"/>
        </w:rPr>
        <w:t xml:space="preserve"># switch it to </w:t>
      </w:r>
      <w:proofErr w:type="spellStart"/>
      <w:r w:rsidRPr="00D82A0F">
        <w:rPr>
          <w:rFonts w:ascii="Courier New" w:eastAsia="Times New Roman" w:hAnsi="Courier New" w:cs="Courier New"/>
          <w:color w:val="008000"/>
          <w:sz w:val="20"/>
          <w:szCs w:val="20"/>
          <w:lang w:eastAsia="en-GB"/>
        </w:rPr>
        <w:t>rgb</w:t>
      </w:r>
      <w:proofErr w:type="spellEnd"/>
      <w:r w:rsidRPr="00D82A0F">
        <w:rPr>
          <w:rFonts w:ascii="Courier New" w:eastAsia="Times New Roman" w:hAnsi="Courier New" w:cs="Courier New"/>
          <w:color w:val="008000"/>
          <w:sz w:val="20"/>
          <w:szCs w:val="20"/>
          <w:lang w:eastAsia="en-GB"/>
        </w:rPr>
        <w:t xml:space="preserve">    </w:t>
      </w:r>
    </w:p>
    <w:p w14:paraId="09C6F58D"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rgb_img</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rgb_</w:t>
      </w:r>
      <w:proofErr w:type="gramStart"/>
      <w:r w:rsidRPr="00D82A0F">
        <w:rPr>
          <w:rFonts w:ascii="Courier New" w:eastAsia="Times New Roman" w:hAnsi="Courier New" w:cs="Courier New"/>
          <w:color w:val="000000"/>
          <w:sz w:val="20"/>
          <w:szCs w:val="20"/>
          <w:lang w:eastAsia="en-GB"/>
        </w:rPr>
        <w:t>img</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astype</w:t>
      </w:r>
      <w:proofErr w:type="spellEnd"/>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np</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float32</w:t>
      </w:r>
      <w:r w:rsidRPr="00D82A0F">
        <w:rPr>
          <w:rFonts w:ascii="Courier New" w:eastAsia="Times New Roman" w:hAnsi="Courier New" w:cs="Courier New"/>
          <w:b/>
          <w:bCs/>
          <w:color w:val="000080"/>
          <w:sz w:val="20"/>
          <w:szCs w:val="20"/>
          <w:lang w:eastAsia="en-GB"/>
        </w:rPr>
        <w:t>)</w:t>
      </w:r>
    </w:p>
    <w:p w14:paraId="30C6D985"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rgb_img</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np</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multiply</w:t>
      </w:r>
      <w:proofErr w:type="spellEnd"/>
      <w:proofErr w:type="gramEnd"/>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rgb_img</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FF0000"/>
          <w:sz w:val="20"/>
          <w:szCs w:val="20"/>
          <w:lang w:eastAsia="en-GB"/>
        </w:rPr>
        <w:t>1.0</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FF0000"/>
          <w:sz w:val="20"/>
          <w:szCs w:val="20"/>
          <w:lang w:eastAsia="en-GB"/>
        </w:rPr>
        <w:t>255.0</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
    <w:p w14:paraId="57939F1A"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
    <w:p w14:paraId="554B95D7"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gray_img</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rgb2gray</w:t>
      </w:r>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rgb_img</w:t>
      </w:r>
      <w:proofErr w:type="spellEnd"/>
      <w:r w:rsidRPr="00D82A0F">
        <w:rPr>
          <w:rFonts w:ascii="Courier New" w:eastAsia="Times New Roman" w:hAnsi="Courier New" w:cs="Courier New"/>
          <w:b/>
          <w:bCs/>
          <w:color w:val="000080"/>
          <w:sz w:val="20"/>
          <w:szCs w:val="20"/>
          <w:lang w:eastAsia="en-GB"/>
        </w:rPr>
        <w:t>)</w:t>
      </w:r>
    </w:p>
    <w:p w14:paraId="4FC03A70"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images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append</w:t>
      </w:r>
      <w:proofErr w:type="spellEnd"/>
      <w:proofErr w:type="gramEnd"/>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gray_img</w:t>
      </w:r>
      <w:proofErr w:type="spellEnd"/>
      <w:r w:rsidRPr="00D82A0F">
        <w:rPr>
          <w:rFonts w:ascii="Courier New" w:eastAsia="Times New Roman" w:hAnsi="Courier New" w:cs="Courier New"/>
          <w:b/>
          <w:bCs/>
          <w:color w:val="000080"/>
          <w:sz w:val="20"/>
          <w:szCs w:val="20"/>
          <w:lang w:eastAsia="en-GB"/>
        </w:rPr>
        <w:t>)</w:t>
      </w:r>
    </w:p>
    <w:p w14:paraId="1C8EB2A8"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labels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append</w:t>
      </w:r>
      <w:proofErr w:type="spellEnd"/>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index</w:t>
      </w:r>
      <w:r w:rsidRPr="00D82A0F">
        <w:rPr>
          <w:rFonts w:ascii="Courier New" w:eastAsia="Times New Roman" w:hAnsi="Courier New" w:cs="Courier New"/>
          <w:b/>
          <w:bCs/>
          <w:color w:val="000080"/>
          <w:sz w:val="20"/>
          <w:szCs w:val="20"/>
          <w:lang w:eastAsia="en-GB"/>
        </w:rPr>
        <w:t>)</w:t>
      </w:r>
    </w:p>
    <w:p w14:paraId="296893F3"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
    <w:p w14:paraId="2C009E9B"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flbase</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os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path</w:t>
      </w:r>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basename</w:t>
      </w:r>
      <w:proofErr w:type="spellEnd"/>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fl</w:t>
      </w:r>
      <w:proofErr w:type="spellEnd"/>
      <w:r w:rsidRPr="00D82A0F">
        <w:rPr>
          <w:rFonts w:ascii="Courier New" w:eastAsia="Times New Roman" w:hAnsi="Courier New" w:cs="Courier New"/>
          <w:b/>
          <w:bCs/>
          <w:color w:val="000080"/>
          <w:sz w:val="20"/>
          <w:szCs w:val="20"/>
          <w:lang w:eastAsia="en-GB"/>
        </w:rPr>
        <w:t>)</w:t>
      </w:r>
    </w:p>
    <w:p w14:paraId="2ED1652B"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img_</w:t>
      </w:r>
      <w:proofErr w:type="gramStart"/>
      <w:r w:rsidRPr="00D82A0F">
        <w:rPr>
          <w:rFonts w:ascii="Courier New" w:eastAsia="Times New Roman" w:hAnsi="Courier New" w:cs="Courier New"/>
          <w:color w:val="000000"/>
          <w:sz w:val="20"/>
          <w:szCs w:val="20"/>
          <w:lang w:eastAsia="en-GB"/>
        </w:rPr>
        <w:t>names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append</w:t>
      </w:r>
      <w:proofErr w:type="spellEnd"/>
      <w:proofErr w:type="gramEnd"/>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flbase</w:t>
      </w:r>
      <w:proofErr w:type="spellEnd"/>
      <w:r w:rsidRPr="00D82A0F">
        <w:rPr>
          <w:rFonts w:ascii="Courier New" w:eastAsia="Times New Roman" w:hAnsi="Courier New" w:cs="Courier New"/>
          <w:b/>
          <w:bCs/>
          <w:color w:val="000080"/>
          <w:sz w:val="20"/>
          <w:szCs w:val="20"/>
          <w:lang w:eastAsia="en-GB"/>
        </w:rPr>
        <w:t>)</w:t>
      </w:r>
    </w:p>
    <w:p w14:paraId="3222F9B0"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cls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append</w:t>
      </w:r>
      <w:proofErr w:type="spellEnd"/>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fields</w:t>
      </w:r>
      <w:r w:rsidRPr="00D82A0F">
        <w:rPr>
          <w:rFonts w:ascii="Courier New" w:eastAsia="Times New Roman" w:hAnsi="Courier New" w:cs="Courier New"/>
          <w:b/>
          <w:bCs/>
          <w:color w:val="000080"/>
          <w:sz w:val="20"/>
          <w:szCs w:val="20"/>
          <w:lang w:eastAsia="en-GB"/>
        </w:rPr>
        <w:t>)</w:t>
      </w:r>
    </w:p>
    <w:p w14:paraId="02D1B154"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images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np</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array</w:t>
      </w:r>
      <w:proofErr w:type="spellEnd"/>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images</w:t>
      </w:r>
      <w:r w:rsidRPr="00D82A0F">
        <w:rPr>
          <w:rFonts w:ascii="Courier New" w:eastAsia="Times New Roman" w:hAnsi="Courier New" w:cs="Courier New"/>
          <w:b/>
          <w:bCs/>
          <w:color w:val="000080"/>
          <w:sz w:val="20"/>
          <w:szCs w:val="20"/>
          <w:lang w:eastAsia="en-GB"/>
        </w:rPr>
        <w:t>)</w:t>
      </w:r>
    </w:p>
    <w:p w14:paraId="418C9591"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labels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np</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array</w:t>
      </w:r>
      <w:proofErr w:type="spellEnd"/>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labels</w:t>
      </w:r>
      <w:r w:rsidRPr="00D82A0F">
        <w:rPr>
          <w:rFonts w:ascii="Courier New" w:eastAsia="Times New Roman" w:hAnsi="Courier New" w:cs="Courier New"/>
          <w:b/>
          <w:bCs/>
          <w:color w:val="000080"/>
          <w:sz w:val="20"/>
          <w:szCs w:val="20"/>
          <w:lang w:eastAsia="en-GB"/>
        </w:rPr>
        <w:t>)</w:t>
      </w:r>
    </w:p>
    <w:p w14:paraId="4952C268"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img_names</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np</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array</w:t>
      </w:r>
      <w:proofErr w:type="spellEnd"/>
      <w:proofErr w:type="gramEnd"/>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img_names</w:t>
      </w:r>
      <w:proofErr w:type="spellEnd"/>
      <w:r w:rsidRPr="00D82A0F">
        <w:rPr>
          <w:rFonts w:ascii="Courier New" w:eastAsia="Times New Roman" w:hAnsi="Courier New" w:cs="Courier New"/>
          <w:b/>
          <w:bCs/>
          <w:color w:val="000080"/>
          <w:sz w:val="20"/>
          <w:szCs w:val="20"/>
          <w:lang w:eastAsia="en-GB"/>
        </w:rPr>
        <w:t>)</w:t>
      </w:r>
    </w:p>
    <w:p w14:paraId="06F8DB63"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cls</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np</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array</w:t>
      </w:r>
      <w:proofErr w:type="spellEnd"/>
      <w:proofErr w:type="gramEnd"/>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cls</w:t>
      </w:r>
      <w:proofErr w:type="spellEnd"/>
      <w:r w:rsidRPr="00D82A0F">
        <w:rPr>
          <w:rFonts w:ascii="Courier New" w:eastAsia="Times New Roman" w:hAnsi="Courier New" w:cs="Courier New"/>
          <w:b/>
          <w:bCs/>
          <w:color w:val="000080"/>
          <w:sz w:val="20"/>
          <w:szCs w:val="20"/>
          <w:lang w:eastAsia="en-GB"/>
        </w:rPr>
        <w:t>)</w:t>
      </w:r>
    </w:p>
    <w:p w14:paraId="14052302"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p>
    <w:p w14:paraId="241CC67D"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return</w:t>
      </w:r>
      <w:r w:rsidRPr="00D82A0F">
        <w:rPr>
          <w:rFonts w:ascii="Courier New" w:eastAsia="Times New Roman" w:hAnsi="Courier New" w:cs="Courier New"/>
          <w:color w:val="000000"/>
          <w:sz w:val="20"/>
          <w:szCs w:val="20"/>
          <w:lang w:eastAsia="en-GB"/>
        </w:rPr>
        <w:t xml:space="preserve"> images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labels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img_names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cls</w:t>
      </w:r>
      <w:proofErr w:type="spellEnd"/>
    </w:p>
    <w:p w14:paraId="7EF77D2D"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
    <w:p w14:paraId="778A2A65"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def</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FF00FF"/>
          <w:sz w:val="20"/>
          <w:szCs w:val="20"/>
          <w:lang w:eastAsia="en-GB"/>
        </w:rPr>
        <w:t>disp_performance</w:t>
      </w:r>
      <w:proofErr w:type="spellEnd"/>
      <w:r w:rsidRPr="00D82A0F">
        <w:rPr>
          <w:rFonts w:ascii="Courier New" w:eastAsia="Times New Roman" w:hAnsi="Courier New" w:cs="Courier New"/>
          <w:b/>
          <w:bCs/>
          <w:color w:val="000080"/>
          <w:sz w:val="20"/>
          <w:szCs w:val="20"/>
          <w:lang w:eastAsia="en-GB"/>
        </w:rPr>
        <w:t>(</w:t>
      </w:r>
      <w:proofErr w:type="spellStart"/>
      <w:proofErr w:type="gramStart"/>
      <w:r w:rsidRPr="00D82A0F">
        <w:rPr>
          <w:rFonts w:ascii="Courier New" w:eastAsia="Times New Roman" w:hAnsi="Courier New" w:cs="Courier New"/>
          <w:color w:val="000000"/>
          <w:sz w:val="20"/>
          <w:szCs w:val="20"/>
          <w:lang w:eastAsia="en-GB"/>
        </w:rPr>
        <w:t>clf</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expected</w:t>
      </w:r>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predicted</w:t>
      </w:r>
      <w:proofErr w:type="spellEnd"/>
      <w:r w:rsidRPr="00D82A0F">
        <w:rPr>
          <w:rFonts w:ascii="Courier New" w:eastAsia="Times New Roman" w:hAnsi="Courier New" w:cs="Courier New"/>
          <w:b/>
          <w:bCs/>
          <w:color w:val="000080"/>
          <w:sz w:val="20"/>
          <w:szCs w:val="20"/>
          <w:lang w:eastAsia="en-GB"/>
        </w:rPr>
        <w:t>):</w:t>
      </w:r>
    </w:p>
    <w:p w14:paraId="0A89590F"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gramStart"/>
      <w:r w:rsidRPr="00D82A0F">
        <w:rPr>
          <w:rFonts w:ascii="Courier New" w:eastAsia="Times New Roman" w:hAnsi="Courier New" w:cs="Courier New"/>
          <w:b/>
          <w:bCs/>
          <w:color w:val="0000FF"/>
          <w:sz w:val="20"/>
          <w:szCs w:val="20"/>
          <w:lang w:eastAsia="en-GB"/>
        </w:rPr>
        <w:t>print</w:t>
      </w:r>
      <w:r w:rsidRPr="00D82A0F">
        <w:rPr>
          <w:rFonts w:ascii="Courier New" w:eastAsia="Times New Roman" w:hAnsi="Courier New" w:cs="Courier New"/>
          <w:b/>
          <w:bCs/>
          <w:color w:val="000080"/>
          <w:sz w:val="20"/>
          <w:szCs w:val="20"/>
          <w:lang w:eastAsia="en-GB"/>
        </w:rPr>
        <w:t>(</w:t>
      </w:r>
      <w:proofErr w:type="gramEnd"/>
      <w:r w:rsidRPr="00D82A0F">
        <w:rPr>
          <w:rFonts w:ascii="Courier New" w:eastAsia="Times New Roman" w:hAnsi="Courier New" w:cs="Courier New"/>
          <w:color w:val="808080"/>
          <w:sz w:val="20"/>
          <w:szCs w:val="20"/>
          <w:lang w:eastAsia="en-GB"/>
        </w:rPr>
        <w:t>"Classification report for classifier %s:%s\n"</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clf</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metrics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classification_report</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expected</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predicted</w:t>
      </w:r>
      <w:r w:rsidRPr="00D82A0F">
        <w:rPr>
          <w:rFonts w:ascii="Courier New" w:eastAsia="Times New Roman" w:hAnsi="Courier New" w:cs="Courier New"/>
          <w:b/>
          <w:bCs/>
          <w:color w:val="000080"/>
          <w:sz w:val="20"/>
          <w:szCs w:val="20"/>
          <w:lang w:eastAsia="en-GB"/>
        </w:rPr>
        <w:t>)))</w:t>
      </w:r>
    </w:p>
    <w:p w14:paraId="522A4B5F"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gramStart"/>
      <w:r w:rsidRPr="00D82A0F">
        <w:rPr>
          <w:rFonts w:ascii="Courier New" w:eastAsia="Times New Roman" w:hAnsi="Courier New" w:cs="Courier New"/>
          <w:b/>
          <w:bCs/>
          <w:color w:val="0000FF"/>
          <w:sz w:val="20"/>
          <w:szCs w:val="20"/>
          <w:lang w:eastAsia="en-GB"/>
        </w:rPr>
        <w:t>print</w:t>
      </w:r>
      <w:r w:rsidRPr="00D82A0F">
        <w:rPr>
          <w:rFonts w:ascii="Courier New" w:eastAsia="Times New Roman" w:hAnsi="Courier New" w:cs="Courier New"/>
          <w:b/>
          <w:bCs/>
          <w:color w:val="000080"/>
          <w:sz w:val="20"/>
          <w:szCs w:val="20"/>
          <w:lang w:eastAsia="en-GB"/>
        </w:rPr>
        <w:t>(</w:t>
      </w:r>
      <w:proofErr w:type="gramEnd"/>
      <w:r w:rsidRPr="00D82A0F">
        <w:rPr>
          <w:rFonts w:ascii="Courier New" w:eastAsia="Times New Roman" w:hAnsi="Courier New" w:cs="Courier New"/>
          <w:color w:val="808080"/>
          <w:sz w:val="20"/>
          <w:szCs w:val="20"/>
          <w:lang w:eastAsia="en-GB"/>
        </w:rPr>
        <w:t>"Confusion matrix:\</w:t>
      </w:r>
      <w:proofErr w:type="spellStart"/>
      <w:r w:rsidRPr="00D82A0F">
        <w:rPr>
          <w:rFonts w:ascii="Courier New" w:eastAsia="Times New Roman" w:hAnsi="Courier New" w:cs="Courier New"/>
          <w:color w:val="808080"/>
          <w:sz w:val="20"/>
          <w:szCs w:val="20"/>
          <w:lang w:eastAsia="en-GB"/>
        </w:rPr>
        <w:t>n%s</w:t>
      </w:r>
      <w:proofErr w:type="spellEnd"/>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metrics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confusion_matrix</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expected</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predicted</w:t>
      </w:r>
      <w:r w:rsidRPr="00D82A0F">
        <w:rPr>
          <w:rFonts w:ascii="Courier New" w:eastAsia="Times New Roman" w:hAnsi="Courier New" w:cs="Courier New"/>
          <w:b/>
          <w:bCs/>
          <w:color w:val="000080"/>
          <w:sz w:val="20"/>
          <w:szCs w:val="20"/>
          <w:lang w:eastAsia="en-GB"/>
        </w:rPr>
        <w:t>))</w:t>
      </w:r>
    </w:p>
    <w:p w14:paraId="3B9A5AD2"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acc</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accuracy_score</w:t>
      </w:r>
      <w:proofErr w:type="spellEnd"/>
      <w:r w:rsidRPr="00D82A0F">
        <w:rPr>
          <w:rFonts w:ascii="Courier New" w:eastAsia="Times New Roman" w:hAnsi="Courier New" w:cs="Courier New"/>
          <w:b/>
          <w:bCs/>
          <w:color w:val="000080"/>
          <w:sz w:val="20"/>
          <w:szCs w:val="20"/>
          <w:lang w:eastAsia="en-GB"/>
        </w:rPr>
        <w:t>(</w:t>
      </w:r>
      <w:proofErr w:type="spellStart"/>
      <w:proofErr w:type="gramStart"/>
      <w:r w:rsidRPr="00D82A0F">
        <w:rPr>
          <w:rFonts w:ascii="Courier New" w:eastAsia="Times New Roman" w:hAnsi="Courier New" w:cs="Courier New"/>
          <w:color w:val="000000"/>
          <w:sz w:val="20"/>
          <w:szCs w:val="20"/>
          <w:lang w:eastAsia="en-GB"/>
        </w:rPr>
        <w:t>expected</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predicted</w:t>
      </w:r>
      <w:proofErr w:type="spellEnd"/>
      <w:proofErr w:type="gramEnd"/>
      <w:r w:rsidRPr="00D82A0F">
        <w:rPr>
          <w:rFonts w:ascii="Courier New" w:eastAsia="Times New Roman" w:hAnsi="Courier New" w:cs="Courier New"/>
          <w:b/>
          <w:bCs/>
          <w:color w:val="000080"/>
          <w:sz w:val="20"/>
          <w:szCs w:val="20"/>
          <w:lang w:eastAsia="en-GB"/>
        </w:rPr>
        <w:t>)</w:t>
      </w:r>
    </w:p>
    <w:p w14:paraId="2B9B05EE"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gramStart"/>
      <w:r w:rsidRPr="00D82A0F">
        <w:rPr>
          <w:rFonts w:ascii="Courier New" w:eastAsia="Times New Roman" w:hAnsi="Courier New" w:cs="Courier New"/>
          <w:b/>
          <w:bCs/>
          <w:color w:val="0000FF"/>
          <w:sz w:val="20"/>
          <w:szCs w:val="20"/>
          <w:lang w:eastAsia="en-GB"/>
        </w:rPr>
        <w:t>print</w:t>
      </w:r>
      <w:r w:rsidRPr="00D82A0F">
        <w:rPr>
          <w:rFonts w:ascii="Courier New" w:eastAsia="Times New Roman" w:hAnsi="Courier New" w:cs="Courier New"/>
          <w:b/>
          <w:bCs/>
          <w:color w:val="000080"/>
          <w:sz w:val="20"/>
          <w:szCs w:val="20"/>
          <w:lang w:eastAsia="en-GB"/>
        </w:rPr>
        <w:t>(</w:t>
      </w:r>
      <w:proofErr w:type="gramEnd"/>
      <w:r w:rsidRPr="00D82A0F">
        <w:rPr>
          <w:rFonts w:ascii="Courier New" w:eastAsia="Times New Roman" w:hAnsi="Courier New" w:cs="Courier New"/>
          <w:color w:val="808080"/>
          <w:sz w:val="20"/>
          <w:szCs w:val="20"/>
          <w:lang w:eastAsia="en-GB"/>
        </w:rPr>
        <w:t>"\</w:t>
      </w:r>
      <w:proofErr w:type="spellStart"/>
      <w:r w:rsidRPr="00D82A0F">
        <w:rPr>
          <w:rFonts w:ascii="Courier New" w:eastAsia="Times New Roman" w:hAnsi="Courier New" w:cs="Courier New"/>
          <w:color w:val="808080"/>
          <w:sz w:val="20"/>
          <w:szCs w:val="20"/>
          <w:lang w:eastAsia="en-GB"/>
        </w:rPr>
        <w:t>nClassification</w:t>
      </w:r>
      <w:proofErr w:type="spellEnd"/>
      <w:r w:rsidRPr="00D82A0F">
        <w:rPr>
          <w:rFonts w:ascii="Courier New" w:eastAsia="Times New Roman" w:hAnsi="Courier New" w:cs="Courier New"/>
          <w:color w:val="808080"/>
          <w:sz w:val="20"/>
          <w:szCs w:val="20"/>
          <w:lang w:eastAsia="en-GB"/>
        </w:rPr>
        <w:t xml:space="preserve"> Accuracy Score: %s"</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acc</w:t>
      </w:r>
      <w:proofErr w:type="spellEnd"/>
      <w:r w:rsidRPr="00D82A0F">
        <w:rPr>
          <w:rFonts w:ascii="Courier New" w:eastAsia="Times New Roman" w:hAnsi="Courier New" w:cs="Courier New"/>
          <w:b/>
          <w:bCs/>
          <w:color w:val="000080"/>
          <w:sz w:val="20"/>
          <w:szCs w:val="20"/>
          <w:lang w:eastAsia="en-GB"/>
        </w:rPr>
        <w:t>)</w:t>
      </w:r>
    </w:p>
    <w:p w14:paraId="753F348E"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lastRenderedPageBreak/>
        <w:t xml:space="preserve">    </w:t>
      </w:r>
    </w:p>
    <w:p w14:paraId="14D0152A"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def</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FF00FF"/>
          <w:sz w:val="20"/>
          <w:szCs w:val="20"/>
          <w:lang w:eastAsia="en-GB"/>
        </w:rPr>
        <w:t>classify_DecisionTree</w:t>
      </w:r>
      <w:proofErr w:type="spellEnd"/>
      <w:r w:rsidRPr="00D82A0F">
        <w:rPr>
          <w:rFonts w:ascii="Courier New" w:eastAsia="Times New Roman" w:hAnsi="Courier New" w:cs="Courier New"/>
          <w:b/>
          <w:bCs/>
          <w:color w:val="000080"/>
          <w:sz w:val="20"/>
          <w:szCs w:val="20"/>
          <w:lang w:eastAsia="en-GB"/>
        </w:rPr>
        <w:t>(</w:t>
      </w:r>
      <w:proofErr w:type="spellStart"/>
      <w:proofErr w:type="gramStart"/>
      <w:r w:rsidRPr="00D82A0F">
        <w:rPr>
          <w:rFonts w:ascii="Courier New" w:eastAsia="Times New Roman" w:hAnsi="Courier New" w:cs="Courier New"/>
          <w:color w:val="000000"/>
          <w:sz w:val="20"/>
          <w:szCs w:val="20"/>
          <w:lang w:eastAsia="en-GB"/>
        </w:rPr>
        <w:t>features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labels</w:t>
      </w:r>
      <w:proofErr w:type="spellEnd"/>
      <w:proofErr w:type="gramEnd"/>
      <w:r w:rsidRPr="00D82A0F">
        <w:rPr>
          <w:rFonts w:ascii="Courier New" w:eastAsia="Times New Roman" w:hAnsi="Courier New" w:cs="Courier New"/>
          <w:b/>
          <w:bCs/>
          <w:color w:val="000080"/>
          <w:sz w:val="20"/>
          <w:szCs w:val="20"/>
          <w:lang w:eastAsia="en-GB"/>
        </w:rPr>
        <w:t>):</w:t>
      </w:r>
    </w:p>
    <w:p w14:paraId="0DC89D30"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gramStart"/>
      <w:r w:rsidRPr="00D82A0F">
        <w:rPr>
          <w:rFonts w:ascii="Courier New" w:eastAsia="Times New Roman" w:hAnsi="Courier New" w:cs="Courier New"/>
          <w:b/>
          <w:bCs/>
          <w:color w:val="0000FF"/>
          <w:sz w:val="20"/>
          <w:szCs w:val="20"/>
          <w:lang w:eastAsia="en-GB"/>
        </w:rPr>
        <w:t>print</w:t>
      </w:r>
      <w:r w:rsidRPr="00D82A0F">
        <w:rPr>
          <w:rFonts w:ascii="Courier New" w:eastAsia="Times New Roman" w:hAnsi="Courier New" w:cs="Courier New"/>
          <w:b/>
          <w:bCs/>
          <w:color w:val="000080"/>
          <w:sz w:val="20"/>
          <w:szCs w:val="20"/>
          <w:lang w:eastAsia="en-GB"/>
        </w:rPr>
        <w:t>(</w:t>
      </w:r>
      <w:proofErr w:type="gramEnd"/>
      <w:r w:rsidRPr="00D82A0F">
        <w:rPr>
          <w:rFonts w:ascii="Courier New" w:eastAsia="Times New Roman" w:hAnsi="Courier New" w:cs="Courier New"/>
          <w:color w:val="808080"/>
          <w:sz w:val="20"/>
          <w:szCs w:val="20"/>
          <w:lang w:eastAsia="en-GB"/>
        </w:rPr>
        <w:t>"Training Decision Tree classifier..."</w:t>
      </w:r>
      <w:r w:rsidRPr="00D82A0F">
        <w:rPr>
          <w:rFonts w:ascii="Courier New" w:eastAsia="Times New Roman" w:hAnsi="Courier New" w:cs="Courier New"/>
          <w:b/>
          <w:bCs/>
          <w:color w:val="000080"/>
          <w:sz w:val="20"/>
          <w:szCs w:val="20"/>
          <w:lang w:eastAsia="en-GB"/>
        </w:rPr>
        <w:t>)</w:t>
      </w:r>
    </w:p>
    <w:p w14:paraId="6443055D"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n_samples</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len</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features</w:t>
      </w:r>
      <w:r w:rsidRPr="00D82A0F">
        <w:rPr>
          <w:rFonts w:ascii="Courier New" w:eastAsia="Times New Roman" w:hAnsi="Courier New" w:cs="Courier New"/>
          <w:b/>
          <w:bCs/>
          <w:color w:val="000080"/>
          <w:sz w:val="20"/>
          <w:szCs w:val="20"/>
          <w:lang w:eastAsia="en-GB"/>
        </w:rPr>
        <w:t>)</w:t>
      </w:r>
    </w:p>
    <w:p w14:paraId="7A31B333"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data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features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reshape</w:t>
      </w:r>
      <w:proofErr w:type="spellEnd"/>
      <w:proofErr w:type="gramEnd"/>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n_samples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FF0000"/>
          <w:sz w:val="20"/>
          <w:szCs w:val="20"/>
          <w:lang w:eastAsia="en-GB"/>
        </w:rPr>
        <w:t>1</w:t>
      </w:r>
      <w:r w:rsidRPr="00D82A0F">
        <w:rPr>
          <w:rFonts w:ascii="Courier New" w:eastAsia="Times New Roman" w:hAnsi="Courier New" w:cs="Courier New"/>
          <w:b/>
          <w:bCs/>
          <w:color w:val="000080"/>
          <w:sz w:val="20"/>
          <w:szCs w:val="20"/>
          <w:lang w:eastAsia="en-GB"/>
        </w:rPr>
        <w:t>))</w:t>
      </w:r>
    </w:p>
    <w:p w14:paraId="5FB49360"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clf</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tree</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DecisionTreeClassifier</w:t>
      </w:r>
      <w:proofErr w:type="spellEnd"/>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criterion</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808080"/>
          <w:sz w:val="20"/>
          <w:szCs w:val="20"/>
          <w:lang w:eastAsia="en-GB"/>
        </w:rPr>
        <w:t>'entropy'</w:t>
      </w:r>
      <w:r w:rsidRPr="00D82A0F">
        <w:rPr>
          <w:rFonts w:ascii="Courier New" w:eastAsia="Times New Roman" w:hAnsi="Courier New" w:cs="Courier New"/>
          <w:b/>
          <w:bCs/>
          <w:color w:val="000080"/>
          <w:sz w:val="20"/>
          <w:szCs w:val="20"/>
          <w:lang w:eastAsia="en-GB"/>
        </w:rPr>
        <w:t>)</w:t>
      </w:r>
    </w:p>
    <w:p w14:paraId="2D86C0CA"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clf</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fit</w:t>
      </w:r>
      <w:proofErr w:type="spellEnd"/>
      <w:r w:rsidRPr="00D82A0F">
        <w:rPr>
          <w:rFonts w:ascii="Courier New" w:eastAsia="Times New Roman" w:hAnsi="Courier New" w:cs="Courier New"/>
          <w:b/>
          <w:bCs/>
          <w:color w:val="000080"/>
          <w:sz w:val="20"/>
          <w:szCs w:val="20"/>
          <w:lang w:eastAsia="en-GB"/>
        </w:rPr>
        <w:t>(</w:t>
      </w:r>
      <w:proofErr w:type="gramEnd"/>
      <w:r w:rsidRPr="00D82A0F">
        <w:rPr>
          <w:rFonts w:ascii="Courier New" w:eastAsia="Times New Roman" w:hAnsi="Courier New" w:cs="Courier New"/>
          <w:color w:val="000000"/>
          <w:sz w:val="20"/>
          <w:szCs w:val="20"/>
          <w:lang w:eastAsia="en-GB"/>
        </w:rPr>
        <w:t>data</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labels</w:t>
      </w:r>
      <w:r w:rsidRPr="00D82A0F">
        <w:rPr>
          <w:rFonts w:ascii="Courier New" w:eastAsia="Times New Roman" w:hAnsi="Courier New" w:cs="Courier New"/>
          <w:b/>
          <w:bCs/>
          <w:color w:val="000080"/>
          <w:sz w:val="20"/>
          <w:szCs w:val="20"/>
          <w:lang w:eastAsia="en-GB"/>
        </w:rPr>
        <w:t>)</w:t>
      </w:r>
    </w:p>
    <w:p w14:paraId="259EC2FA"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
    <w:p w14:paraId="56AAB022"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return</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clf</w:t>
      </w:r>
      <w:proofErr w:type="spellEnd"/>
    </w:p>
    <w:p w14:paraId="6D33F4D8"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
    <w:p w14:paraId="7D450344" w14:textId="417E9DA6"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8000"/>
          <w:sz w:val="20"/>
          <w:szCs w:val="20"/>
          <w:lang w:eastAsia="en-GB"/>
        </w:rPr>
        <w:t>###########################################################################</w:t>
      </w:r>
      <w:bookmarkStart w:id="106" w:name="_GoBack"/>
      <w:bookmarkEnd w:id="106"/>
    </w:p>
    <w:p w14:paraId="5B9B5132" w14:textId="277B5528"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8000"/>
          <w:sz w:val="20"/>
          <w:szCs w:val="20"/>
          <w:lang w:eastAsia="en-GB"/>
        </w:rPr>
        <w:t xml:space="preserve">######################## DATA ACQUISITION </w:t>
      </w:r>
      <w:r w:rsidR="00FC0BAB" w:rsidRPr="00D82A0F">
        <w:rPr>
          <w:rFonts w:ascii="Courier New" w:eastAsia="Times New Roman" w:hAnsi="Courier New" w:cs="Courier New"/>
          <w:color w:val="008000"/>
          <w:sz w:val="20"/>
          <w:szCs w:val="20"/>
          <w:lang w:eastAsia="en-GB"/>
        </w:rPr>
        <w:t>#######################</w:t>
      </w:r>
      <w:r w:rsidR="00FC0BAB">
        <w:rPr>
          <w:rFonts w:ascii="Courier New" w:eastAsia="Times New Roman" w:hAnsi="Courier New" w:cs="Courier New"/>
          <w:color w:val="008000"/>
          <w:sz w:val="20"/>
          <w:szCs w:val="20"/>
          <w:lang w:eastAsia="en-GB"/>
        </w:rPr>
        <w:t>##########</w:t>
      </w:r>
    </w:p>
    <w:p w14:paraId="7086D0FD" w14:textId="46186981"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8000"/>
          <w:sz w:val="20"/>
          <w:szCs w:val="20"/>
          <w:lang w:eastAsia="en-GB"/>
        </w:rPr>
        <w:t>###########################################################################</w:t>
      </w:r>
    </w:p>
    <w:p w14:paraId="7F0C7457"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
    <w:p w14:paraId="1BD82651"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classes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808080"/>
          <w:sz w:val="20"/>
          <w:szCs w:val="20"/>
          <w:lang w:eastAsia="en-GB"/>
        </w:rPr>
        <w:t>'0'</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808080"/>
          <w:sz w:val="20"/>
          <w:szCs w:val="20"/>
          <w:lang w:eastAsia="en-GB"/>
        </w:rPr>
        <w:t>'1'</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808080"/>
          <w:sz w:val="20"/>
          <w:szCs w:val="20"/>
          <w:lang w:eastAsia="en-GB"/>
        </w:rPr>
        <w:t>'2'</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808080"/>
          <w:sz w:val="20"/>
          <w:szCs w:val="20"/>
          <w:lang w:eastAsia="en-GB"/>
        </w:rPr>
        <w:t>'3'</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808080"/>
          <w:sz w:val="20"/>
          <w:szCs w:val="20"/>
          <w:lang w:eastAsia="en-GB"/>
        </w:rPr>
        <w:t>'4'</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808080"/>
          <w:sz w:val="20"/>
          <w:szCs w:val="20"/>
          <w:lang w:eastAsia="en-GB"/>
        </w:rPr>
        <w:t>'5'</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808080"/>
          <w:sz w:val="20"/>
          <w:szCs w:val="20"/>
          <w:lang w:eastAsia="en-GB"/>
        </w:rPr>
        <w:t>'6'</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808080"/>
          <w:sz w:val="20"/>
          <w:szCs w:val="20"/>
          <w:lang w:eastAsia="en-GB"/>
        </w:rPr>
        <w:t>'7'</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808080"/>
          <w:sz w:val="20"/>
          <w:szCs w:val="20"/>
          <w:lang w:eastAsia="en-GB"/>
        </w:rPr>
        <w:t>'8'</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808080"/>
          <w:sz w:val="20"/>
          <w:szCs w:val="20"/>
          <w:lang w:eastAsia="en-GB"/>
        </w:rPr>
        <w:t>'9'</w:t>
      </w:r>
      <w:r w:rsidRPr="00D82A0F">
        <w:rPr>
          <w:rFonts w:ascii="Courier New" w:eastAsia="Times New Roman" w:hAnsi="Courier New" w:cs="Courier New"/>
          <w:b/>
          <w:bCs/>
          <w:color w:val="000080"/>
          <w:sz w:val="20"/>
          <w:szCs w:val="20"/>
          <w:lang w:eastAsia="en-GB"/>
        </w:rPr>
        <w:t>]</w:t>
      </w:r>
    </w:p>
    <w:p w14:paraId="4E42BCE1"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D82A0F">
        <w:rPr>
          <w:rFonts w:ascii="Courier New" w:eastAsia="Times New Roman" w:hAnsi="Courier New" w:cs="Courier New"/>
          <w:color w:val="000000"/>
          <w:sz w:val="20"/>
          <w:szCs w:val="20"/>
          <w:lang w:eastAsia="en-GB"/>
        </w:rPr>
        <w:t>train_in</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roofErr w:type="gramStart"/>
      <w:r w:rsidRPr="00D82A0F">
        <w:rPr>
          <w:rFonts w:ascii="Courier New" w:eastAsia="Times New Roman" w:hAnsi="Courier New" w:cs="Courier New"/>
          <w:color w:val="808080"/>
          <w:sz w:val="20"/>
          <w:szCs w:val="20"/>
          <w:lang w:eastAsia="en-GB"/>
        </w:rPr>
        <w:t>'.\dataset\\training\\</w:t>
      </w:r>
      <w:proofErr w:type="gramEnd"/>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b/>
          <w:bCs/>
          <w:color w:val="000080"/>
          <w:sz w:val="20"/>
          <w:szCs w:val="20"/>
          <w:lang w:eastAsia="en-GB"/>
        </w:rPr>
        <w:t>)</w:t>
      </w:r>
    </w:p>
    <w:p w14:paraId="7154DA34"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D82A0F">
        <w:rPr>
          <w:rFonts w:ascii="Courier New" w:eastAsia="Times New Roman" w:hAnsi="Courier New" w:cs="Courier New"/>
          <w:color w:val="000000"/>
          <w:sz w:val="20"/>
          <w:szCs w:val="20"/>
          <w:lang w:eastAsia="en-GB"/>
        </w:rPr>
        <w:t>valid_in</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roofErr w:type="gramStart"/>
      <w:r w:rsidRPr="00D82A0F">
        <w:rPr>
          <w:rFonts w:ascii="Courier New" w:eastAsia="Times New Roman" w:hAnsi="Courier New" w:cs="Courier New"/>
          <w:color w:val="808080"/>
          <w:sz w:val="20"/>
          <w:szCs w:val="20"/>
          <w:lang w:eastAsia="en-GB"/>
        </w:rPr>
        <w:t>'.\dataset\\validation\\</w:t>
      </w:r>
      <w:proofErr w:type="gramEnd"/>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b/>
          <w:bCs/>
          <w:color w:val="000080"/>
          <w:sz w:val="20"/>
          <w:szCs w:val="20"/>
          <w:lang w:eastAsia="en-GB"/>
        </w:rPr>
        <w:t>)</w:t>
      </w:r>
    </w:p>
    <w:p w14:paraId="5F43EE41"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D82A0F">
        <w:rPr>
          <w:rFonts w:ascii="Courier New" w:eastAsia="Times New Roman" w:hAnsi="Courier New" w:cs="Courier New"/>
          <w:color w:val="000000"/>
          <w:sz w:val="20"/>
          <w:szCs w:val="20"/>
          <w:lang w:eastAsia="en-GB"/>
        </w:rPr>
        <w:t>test_in</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roofErr w:type="gramStart"/>
      <w:r w:rsidRPr="00D82A0F">
        <w:rPr>
          <w:rFonts w:ascii="Courier New" w:eastAsia="Times New Roman" w:hAnsi="Courier New" w:cs="Courier New"/>
          <w:color w:val="808080"/>
          <w:sz w:val="20"/>
          <w:szCs w:val="20"/>
          <w:lang w:eastAsia="en-GB"/>
        </w:rPr>
        <w:t>'.\dataset\\test\\</w:t>
      </w:r>
      <w:proofErr w:type="gramEnd"/>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b/>
          <w:bCs/>
          <w:color w:val="000080"/>
          <w:sz w:val="20"/>
          <w:szCs w:val="20"/>
          <w:lang w:eastAsia="en-GB"/>
        </w:rPr>
        <w:t>)</w:t>
      </w:r>
    </w:p>
    <w:p w14:paraId="4C182D12"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p>
    <w:p w14:paraId="5685F63C"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8000"/>
          <w:sz w:val="20"/>
          <w:szCs w:val="20"/>
          <w:lang w:eastAsia="en-GB"/>
        </w:rPr>
        <w:t># load input datasets. X___ = image features, Y___ = image labels. Store image names for the shuffle function.</w:t>
      </w:r>
    </w:p>
    <w:p w14:paraId="6C444ECF"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proofErr w:type="gramStart"/>
      <w:r w:rsidRPr="00D82A0F">
        <w:rPr>
          <w:rFonts w:ascii="Courier New" w:eastAsia="Times New Roman" w:hAnsi="Courier New" w:cs="Courier New"/>
          <w:b/>
          <w:bCs/>
          <w:color w:val="0000FF"/>
          <w:sz w:val="20"/>
          <w:szCs w:val="20"/>
          <w:lang w:eastAsia="en-GB"/>
        </w:rPr>
        <w:t>print</w:t>
      </w:r>
      <w:r w:rsidRPr="00D82A0F">
        <w:rPr>
          <w:rFonts w:ascii="Courier New" w:eastAsia="Times New Roman" w:hAnsi="Courier New" w:cs="Courier New"/>
          <w:b/>
          <w:bCs/>
          <w:color w:val="000080"/>
          <w:sz w:val="20"/>
          <w:szCs w:val="20"/>
          <w:lang w:eastAsia="en-GB"/>
        </w:rPr>
        <w:t>(</w:t>
      </w:r>
      <w:proofErr w:type="gramEnd"/>
      <w:r w:rsidRPr="00D82A0F">
        <w:rPr>
          <w:rFonts w:ascii="Courier New" w:eastAsia="Times New Roman" w:hAnsi="Courier New" w:cs="Courier New"/>
          <w:color w:val="808080"/>
          <w:sz w:val="20"/>
          <w:szCs w:val="20"/>
          <w:lang w:eastAsia="en-GB"/>
        </w:rPr>
        <w:t>"Loading training dataset...\n"</w:t>
      </w:r>
      <w:r w:rsidRPr="00D82A0F">
        <w:rPr>
          <w:rFonts w:ascii="Courier New" w:eastAsia="Times New Roman" w:hAnsi="Courier New" w:cs="Courier New"/>
          <w:b/>
          <w:bCs/>
          <w:color w:val="000080"/>
          <w:sz w:val="20"/>
          <w:szCs w:val="20"/>
          <w:lang w:eastAsia="en-GB"/>
        </w:rPr>
        <w:t>)</w:t>
      </w:r>
    </w:p>
    <w:p w14:paraId="13905470"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D82A0F">
        <w:rPr>
          <w:rFonts w:ascii="Courier New" w:eastAsia="Times New Roman" w:hAnsi="Courier New" w:cs="Courier New"/>
          <w:color w:val="000000"/>
          <w:sz w:val="20"/>
          <w:szCs w:val="20"/>
          <w:lang w:eastAsia="en-GB"/>
        </w:rPr>
        <w:t>Xtrain</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Ytrain</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train_img_names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train_cls</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load_</w:t>
      </w:r>
      <w:proofErr w:type="gramStart"/>
      <w:r w:rsidRPr="00D82A0F">
        <w:rPr>
          <w:rFonts w:ascii="Courier New" w:eastAsia="Times New Roman" w:hAnsi="Courier New" w:cs="Courier New"/>
          <w:color w:val="000000"/>
          <w:sz w:val="20"/>
          <w:szCs w:val="20"/>
          <w:lang w:eastAsia="en-GB"/>
        </w:rPr>
        <w:t>dataset</w:t>
      </w:r>
      <w:proofErr w:type="spellEnd"/>
      <w:r w:rsidRPr="00D82A0F">
        <w:rPr>
          <w:rFonts w:ascii="Courier New" w:eastAsia="Times New Roman" w:hAnsi="Courier New" w:cs="Courier New"/>
          <w:b/>
          <w:bCs/>
          <w:color w:val="000080"/>
          <w:sz w:val="20"/>
          <w:szCs w:val="20"/>
          <w:lang w:eastAsia="en-GB"/>
        </w:rPr>
        <w:t>(</w:t>
      </w:r>
      <w:proofErr w:type="spellStart"/>
      <w:proofErr w:type="gramEnd"/>
      <w:r w:rsidRPr="00D82A0F">
        <w:rPr>
          <w:rFonts w:ascii="Courier New" w:eastAsia="Times New Roman" w:hAnsi="Courier New" w:cs="Courier New"/>
          <w:color w:val="000000"/>
          <w:sz w:val="20"/>
          <w:szCs w:val="20"/>
          <w:lang w:eastAsia="en-GB"/>
        </w:rPr>
        <w:t>train_in</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classes</w:t>
      </w:r>
      <w:r w:rsidRPr="00D82A0F">
        <w:rPr>
          <w:rFonts w:ascii="Courier New" w:eastAsia="Times New Roman" w:hAnsi="Courier New" w:cs="Courier New"/>
          <w:b/>
          <w:bCs/>
          <w:color w:val="000080"/>
          <w:sz w:val="20"/>
          <w:szCs w:val="20"/>
          <w:lang w:eastAsia="en-GB"/>
        </w:rPr>
        <w:t>)</w:t>
      </w:r>
    </w:p>
    <w:p w14:paraId="2303FC45"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D82A0F">
        <w:rPr>
          <w:rFonts w:ascii="Courier New" w:eastAsia="Times New Roman" w:hAnsi="Courier New" w:cs="Courier New"/>
          <w:color w:val="000000"/>
          <w:sz w:val="20"/>
          <w:szCs w:val="20"/>
          <w:lang w:eastAsia="en-GB"/>
        </w:rPr>
        <w:t>Xtrain</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Ytrain</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train_img_names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train_cls</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gramStart"/>
      <w:r w:rsidRPr="00D82A0F">
        <w:rPr>
          <w:rFonts w:ascii="Courier New" w:eastAsia="Times New Roman" w:hAnsi="Courier New" w:cs="Courier New"/>
          <w:color w:val="000000"/>
          <w:sz w:val="20"/>
          <w:szCs w:val="20"/>
          <w:lang w:eastAsia="en-GB"/>
        </w:rPr>
        <w:t>shuffle</w:t>
      </w:r>
      <w:r w:rsidRPr="00D82A0F">
        <w:rPr>
          <w:rFonts w:ascii="Courier New" w:eastAsia="Times New Roman" w:hAnsi="Courier New" w:cs="Courier New"/>
          <w:b/>
          <w:bCs/>
          <w:color w:val="000080"/>
          <w:sz w:val="20"/>
          <w:szCs w:val="20"/>
          <w:lang w:eastAsia="en-GB"/>
        </w:rPr>
        <w:t>(</w:t>
      </w:r>
      <w:proofErr w:type="spellStart"/>
      <w:proofErr w:type="gramEnd"/>
      <w:r w:rsidRPr="00D82A0F">
        <w:rPr>
          <w:rFonts w:ascii="Courier New" w:eastAsia="Times New Roman" w:hAnsi="Courier New" w:cs="Courier New"/>
          <w:color w:val="000000"/>
          <w:sz w:val="20"/>
          <w:szCs w:val="20"/>
          <w:lang w:eastAsia="en-GB"/>
        </w:rPr>
        <w:t>Xtrain</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Ytrain</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train_img_names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train_cls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
    <w:p w14:paraId="6AF1A3A7"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p>
    <w:p w14:paraId="53202D89"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proofErr w:type="gramStart"/>
      <w:r w:rsidRPr="00D82A0F">
        <w:rPr>
          <w:rFonts w:ascii="Courier New" w:eastAsia="Times New Roman" w:hAnsi="Courier New" w:cs="Courier New"/>
          <w:b/>
          <w:bCs/>
          <w:color w:val="0000FF"/>
          <w:sz w:val="20"/>
          <w:szCs w:val="20"/>
          <w:lang w:eastAsia="en-GB"/>
        </w:rPr>
        <w:t>print</w:t>
      </w:r>
      <w:r w:rsidRPr="00D82A0F">
        <w:rPr>
          <w:rFonts w:ascii="Courier New" w:eastAsia="Times New Roman" w:hAnsi="Courier New" w:cs="Courier New"/>
          <w:b/>
          <w:bCs/>
          <w:color w:val="000080"/>
          <w:sz w:val="20"/>
          <w:szCs w:val="20"/>
          <w:lang w:eastAsia="en-GB"/>
        </w:rPr>
        <w:t>(</w:t>
      </w:r>
      <w:proofErr w:type="gramEnd"/>
      <w:r w:rsidRPr="00D82A0F">
        <w:rPr>
          <w:rFonts w:ascii="Courier New" w:eastAsia="Times New Roman" w:hAnsi="Courier New" w:cs="Courier New"/>
          <w:color w:val="808080"/>
          <w:sz w:val="20"/>
          <w:szCs w:val="20"/>
          <w:lang w:eastAsia="en-GB"/>
        </w:rPr>
        <w:t>"\</w:t>
      </w:r>
      <w:proofErr w:type="spellStart"/>
      <w:r w:rsidRPr="00D82A0F">
        <w:rPr>
          <w:rFonts w:ascii="Courier New" w:eastAsia="Times New Roman" w:hAnsi="Courier New" w:cs="Courier New"/>
          <w:color w:val="808080"/>
          <w:sz w:val="20"/>
          <w:szCs w:val="20"/>
          <w:lang w:eastAsia="en-GB"/>
        </w:rPr>
        <w:t>nLoading</w:t>
      </w:r>
      <w:proofErr w:type="spellEnd"/>
      <w:r w:rsidRPr="00D82A0F">
        <w:rPr>
          <w:rFonts w:ascii="Courier New" w:eastAsia="Times New Roman" w:hAnsi="Courier New" w:cs="Courier New"/>
          <w:color w:val="808080"/>
          <w:sz w:val="20"/>
          <w:szCs w:val="20"/>
          <w:lang w:eastAsia="en-GB"/>
        </w:rPr>
        <w:t xml:space="preserve"> validation dataset...\n"</w:t>
      </w:r>
      <w:r w:rsidRPr="00D82A0F">
        <w:rPr>
          <w:rFonts w:ascii="Courier New" w:eastAsia="Times New Roman" w:hAnsi="Courier New" w:cs="Courier New"/>
          <w:b/>
          <w:bCs/>
          <w:color w:val="000080"/>
          <w:sz w:val="20"/>
          <w:szCs w:val="20"/>
          <w:lang w:eastAsia="en-GB"/>
        </w:rPr>
        <w:t>)</w:t>
      </w:r>
    </w:p>
    <w:p w14:paraId="147FC1F4"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D82A0F">
        <w:rPr>
          <w:rFonts w:ascii="Courier New" w:eastAsia="Times New Roman" w:hAnsi="Courier New" w:cs="Courier New"/>
          <w:color w:val="000000"/>
          <w:sz w:val="20"/>
          <w:szCs w:val="20"/>
          <w:lang w:eastAsia="en-GB"/>
        </w:rPr>
        <w:t>Xvalid</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Yvalid</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valid_img_names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valid_cls</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load_</w:t>
      </w:r>
      <w:proofErr w:type="gramStart"/>
      <w:r w:rsidRPr="00D82A0F">
        <w:rPr>
          <w:rFonts w:ascii="Courier New" w:eastAsia="Times New Roman" w:hAnsi="Courier New" w:cs="Courier New"/>
          <w:color w:val="000000"/>
          <w:sz w:val="20"/>
          <w:szCs w:val="20"/>
          <w:lang w:eastAsia="en-GB"/>
        </w:rPr>
        <w:t>dataset</w:t>
      </w:r>
      <w:proofErr w:type="spellEnd"/>
      <w:r w:rsidRPr="00D82A0F">
        <w:rPr>
          <w:rFonts w:ascii="Courier New" w:eastAsia="Times New Roman" w:hAnsi="Courier New" w:cs="Courier New"/>
          <w:b/>
          <w:bCs/>
          <w:color w:val="000080"/>
          <w:sz w:val="20"/>
          <w:szCs w:val="20"/>
          <w:lang w:eastAsia="en-GB"/>
        </w:rPr>
        <w:t>(</w:t>
      </w:r>
      <w:proofErr w:type="spellStart"/>
      <w:proofErr w:type="gramEnd"/>
      <w:r w:rsidRPr="00D82A0F">
        <w:rPr>
          <w:rFonts w:ascii="Courier New" w:eastAsia="Times New Roman" w:hAnsi="Courier New" w:cs="Courier New"/>
          <w:color w:val="000000"/>
          <w:sz w:val="20"/>
          <w:szCs w:val="20"/>
          <w:lang w:eastAsia="en-GB"/>
        </w:rPr>
        <w:t>valid_in</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classes</w:t>
      </w:r>
      <w:r w:rsidRPr="00D82A0F">
        <w:rPr>
          <w:rFonts w:ascii="Courier New" w:eastAsia="Times New Roman" w:hAnsi="Courier New" w:cs="Courier New"/>
          <w:b/>
          <w:bCs/>
          <w:color w:val="000080"/>
          <w:sz w:val="20"/>
          <w:szCs w:val="20"/>
          <w:lang w:eastAsia="en-GB"/>
        </w:rPr>
        <w:t>)</w:t>
      </w:r>
    </w:p>
    <w:p w14:paraId="044077AC"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D82A0F">
        <w:rPr>
          <w:rFonts w:ascii="Courier New" w:eastAsia="Times New Roman" w:hAnsi="Courier New" w:cs="Courier New"/>
          <w:color w:val="000000"/>
          <w:sz w:val="20"/>
          <w:szCs w:val="20"/>
          <w:lang w:eastAsia="en-GB"/>
        </w:rPr>
        <w:t>Xvalid</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Yvalid</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valid_img_names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valid_cls</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gramStart"/>
      <w:r w:rsidRPr="00D82A0F">
        <w:rPr>
          <w:rFonts w:ascii="Courier New" w:eastAsia="Times New Roman" w:hAnsi="Courier New" w:cs="Courier New"/>
          <w:color w:val="000000"/>
          <w:sz w:val="20"/>
          <w:szCs w:val="20"/>
          <w:lang w:eastAsia="en-GB"/>
        </w:rPr>
        <w:t>shuffle</w:t>
      </w:r>
      <w:r w:rsidRPr="00D82A0F">
        <w:rPr>
          <w:rFonts w:ascii="Courier New" w:eastAsia="Times New Roman" w:hAnsi="Courier New" w:cs="Courier New"/>
          <w:b/>
          <w:bCs/>
          <w:color w:val="000080"/>
          <w:sz w:val="20"/>
          <w:szCs w:val="20"/>
          <w:lang w:eastAsia="en-GB"/>
        </w:rPr>
        <w:t>(</w:t>
      </w:r>
      <w:proofErr w:type="spellStart"/>
      <w:proofErr w:type="gramEnd"/>
      <w:r w:rsidRPr="00D82A0F">
        <w:rPr>
          <w:rFonts w:ascii="Courier New" w:eastAsia="Times New Roman" w:hAnsi="Courier New" w:cs="Courier New"/>
          <w:color w:val="000000"/>
          <w:sz w:val="20"/>
          <w:szCs w:val="20"/>
          <w:lang w:eastAsia="en-GB"/>
        </w:rPr>
        <w:t>Xvalid</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Yvalid</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valid_img_names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valid_cls</w:t>
      </w:r>
      <w:proofErr w:type="spellEnd"/>
      <w:r w:rsidRPr="00D82A0F">
        <w:rPr>
          <w:rFonts w:ascii="Courier New" w:eastAsia="Times New Roman" w:hAnsi="Courier New" w:cs="Courier New"/>
          <w:b/>
          <w:bCs/>
          <w:color w:val="000080"/>
          <w:sz w:val="20"/>
          <w:szCs w:val="20"/>
          <w:lang w:eastAsia="en-GB"/>
        </w:rPr>
        <w:t>)</w:t>
      </w:r>
    </w:p>
    <w:p w14:paraId="383BC6A5"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p>
    <w:p w14:paraId="68407484"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proofErr w:type="gramStart"/>
      <w:r w:rsidRPr="00D82A0F">
        <w:rPr>
          <w:rFonts w:ascii="Courier New" w:eastAsia="Times New Roman" w:hAnsi="Courier New" w:cs="Courier New"/>
          <w:b/>
          <w:bCs/>
          <w:color w:val="0000FF"/>
          <w:sz w:val="20"/>
          <w:szCs w:val="20"/>
          <w:lang w:eastAsia="en-GB"/>
        </w:rPr>
        <w:t>print</w:t>
      </w:r>
      <w:r w:rsidRPr="00D82A0F">
        <w:rPr>
          <w:rFonts w:ascii="Courier New" w:eastAsia="Times New Roman" w:hAnsi="Courier New" w:cs="Courier New"/>
          <w:b/>
          <w:bCs/>
          <w:color w:val="000080"/>
          <w:sz w:val="20"/>
          <w:szCs w:val="20"/>
          <w:lang w:eastAsia="en-GB"/>
        </w:rPr>
        <w:t>(</w:t>
      </w:r>
      <w:proofErr w:type="gramEnd"/>
      <w:r w:rsidRPr="00D82A0F">
        <w:rPr>
          <w:rFonts w:ascii="Courier New" w:eastAsia="Times New Roman" w:hAnsi="Courier New" w:cs="Courier New"/>
          <w:color w:val="808080"/>
          <w:sz w:val="20"/>
          <w:szCs w:val="20"/>
          <w:lang w:eastAsia="en-GB"/>
        </w:rPr>
        <w:t>"\</w:t>
      </w:r>
      <w:proofErr w:type="spellStart"/>
      <w:r w:rsidRPr="00D82A0F">
        <w:rPr>
          <w:rFonts w:ascii="Courier New" w:eastAsia="Times New Roman" w:hAnsi="Courier New" w:cs="Courier New"/>
          <w:color w:val="808080"/>
          <w:sz w:val="20"/>
          <w:szCs w:val="20"/>
          <w:lang w:eastAsia="en-GB"/>
        </w:rPr>
        <w:t>nLoading</w:t>
      </w:r>
      <w:proofErr w:type="spellEnd"/>
      <w:r w:rsidRPr="00D82A0F">
        <w:rPr>
          <w:rFonts w:ascii="Courier New" w:eastAsia="Times New Roman" w:hAnsi="Courier New" w:cs="Courier New"/>
          <w:color w:val="808080"/>
          <w:sz w:val="20"/>
          <w:szCs w:val="20"/>
          <w:lang w:eastAsia="en-GB"/>
        </w:rPr>
        <w:t xml:space="preserve"> test dataset...\n"</w:t>
      </w:r>
      <w:r w:rsidRPr="00D82A0F">
        <w:rPr>
          <w:rFonts w:ascii="Courier New" w:eastAsia="Times New Roman" w:hAnsi="Courier New" w:cs="Courier New"/>
          <w:b/>
          <w:bCs/>
          <w:color w:val="000080"/>
          <w:sz w:val="20"/>
          <w:szCs w:val="20"/>
          <w:lang w:eastAsia="en-GB"/>
        </w:rPr>
        <w:t>)</w:t>
      </w:r>
    </w:p>
    <w:p w14:paraId="0BC2DE39"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D82A0F">
        <w:rPr>
          <w:rFonts w:ascii="Courier New" w:eastAsia="Times New Roman" w:hAnsi="Courier New" w:cs="Courier New"/>
          <w:color w:val="000000"/>
          <w:sz w:val="20"/>
          <w:szCs w:val="20"/>
          <w:lang w:eastAsia="en-GB"/>
        </w:rPr>
        <w:t>Xtest</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Ytest</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test_img_names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test_cls</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load_</w:t>
      </w:r>
      <w:proofErr w:type="gramStart"/>
      <w:r w:rsidRPr="00D82A0F">
        <w:rPr>
          <w:rFonts w:ascii="Courier New" w:eastAsia="Times New Roman" w:hAnsi="Courier New" w:cs="Courier New"/>
          <w:color w:val="000000"/>
          <w:sz w:val="20"/>
          <w:szCs w:val="20"/>
          <w:lang w:eastAsia="en-GB"/>
        </w:rPr>
        <w:t>dataset</w:t>
      </w:r>
      <w:proofErr w:type="spellEnd"/>
      <w:r w:rsidRPr="00D82A0F">
        <w:rPr>
          <w:rFonts w:ascii="Courier New" w:eastAsia="Times New Roman" w:hAnsi="Courier New" w:cs="Courier New"/>
          <w:b/>
          <w:bCs/>
          <w:color w:val="000080"/>
          <w:sz w:val="20"/>
          <w:szCs w:val="20"/>
          <w:lang w:eastAsia="en-GB"/>
        </w:rPr>
        <w:t>(</w:t>
      </w:r>
      <w:proofErr w:type="spellStart"/>
      <w:proofErr w:type="gramEnd"/>
      <w:r w:rsidRPr="00D82A0F">
        <w:rPr>
          <w:rFonts w:ascii="Courier New" w:eastAsia="Times New Roman" w:hAnsi="Courier New" w:cs="Courier New"/>
          <w:color w:val="000000"/>
          <w:sz w:val="20"/>
          <w:szCs w:val="20"/>
          <w:lang w:eastAsia="en-GB"/>
        </w:rPr>
        <w:t>test_in</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classes</w:t>
      </w:r>
      <w:r w:rsidRPr="00D82A0F">
        <w:rPr>
          <w:rFonts w:ascii="Courier New" w:eastAsia="Times New Roman" w:hAnsi="Courier New" w:cs="Courier New"/>
          <w:b/>
          <w:bCs/>
          <w:color w:val="000080"/>
          <w:sz w:val="20"/>
          <w:szCs w:val="20"/>
          <w:lang w:eastAsia="en-GB"/>
        </w:rPr>
        <w:t>)</w:t>
      </w:r>
    </w:p>
    <w:p w14:paraId="4DD3E442"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D82A0F">
        <w:rPr>
          <w:rFonts w:ascii="Courier New" w:eastAsia="Times New Roman" w:hAnsi="Courier New" w:cs="Courier New"/>
          <w:color w:val="000000"/>
          <w:sz w:val="20"/>
          <w:szCs w:val="20"/>
          <w:lang w:eastAsia="en-GB"/>
        </w:rPr>
        <w:t>Xtest</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Ytest</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test_img_names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test_cls</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gramStart"/>
      <w:r w:rsidRPr="00D82A0F">
        <w:rPr>
          <w:rFonts w:ascii="Courier New" w:eastAsia="Times New Roman" w:hAnsi="Courier New" w:cs="Courier New"/>
          <w:color w:val="000000"/>
          <w:sz w:val="20"/>
          <w:szCs w:val="20"/>
          <w:lang w:eastAsia="en-GB"/>
        </w:rPr>
        <w:t>shuffle</w:t>
      </w:r>
      <w:r w:rsidRPr="00D82A0F">
        <w:rPr>
          <w:rFonts w:ascii="Courier New" w:eastAsia="Times New Roman" w:hAnsi="Courier New" w:cs="Courier New"/>
          <w:b/>
          <w:bCs/>
          <w:color w:val="000080"/>
          <w:sz w:val="20"/>
          <w:szCs w:val="20"/>
          <w:lang w:eastAsia="en-GB"/>
        </w:rPr>
        <w:t>(</w:t>
      </w:r>
      <w:proofErr w:type="spellStart"/>
      <w:proofErr w:type="gramEnd"/>
      <w:r w:rsidRPr="00D82A0F">
        <w:rPr>
          <w:rFonts w:ascii="Courier New" w:eastAsia="Times New Roman" w:hAnsi="Courier New" w:cs="Courier New"/>
          <w:color w:val="000000"/>
          <w:sz w:val="20"/>
          <w:szCs w:val="20"/>
          <w:lang w:eastAsia="en-GB"/>
        </w:rPr>
        <w:t>Xtest</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Ytest</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test_img_names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test_cls</w:t>
      </w:r>
      <w:proofErr w:type="spellEnd"/>
      <w:r w:rsidRPr="00D82A0F">
        <w:rPr>
          <w:rFonts w:ascii="Courier New" w:eastAsia="Times New Roman" w:hAnsi="Courier New" w:cs="Courier New"/>
          <w:b/>
          <w:bCs/>
          <w:color w:val="000080"/>
          <w:sz w:val="20"/>
          <w:szCs w:val="20"/>
          <w:lang w:eastAsia="en-GB"/>
        </w:rPr>
        <w:t>)</w:t>
      </w:r>
    </w:p>
    <w:p w14:paraId="54E8909E"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p>
    <w:p w14:paraId="7900D2AA"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proofErr w:type="gramStart"/>
      <w:r w:rsidRPr="00D82A0F">
        <w:rPr>
          <w:rFonts w:ascii="Courier New" w:eastAsia="Times New Roman" w:hAnsi="Courier New" w:cs="Courier New"/>
          <w:b/>
          <w:bCs/>
          <w:color w:val="0000FF"/>
          <w:sz w:val="20"/>
          <w:szCs w:val="20"/>
          <w:lang w:eastAsia="en-GB"/>
        </w:rPr>
        <w:t>print</w:t>
      </w:r>
      <w:r w:rsidRPr="00D82A0F">
        <w:rPr>
          <w:rFonts w:ascii="Courier New" w:eastAsia="Times New Roman" w:hAnsi="Courier New" w:cs="Courier New"/>
          <w:b/>
          <w:bCs/>
          <w:color w:val="000080"/>
          <w:sz w:val="20"/>
          <w:szCs w:val="20"/>
          <w:lang w:eastAsia="en-GB"/>
        </w:rPr>
        <w:t>(</w:t>
      </w:r>
      <w:proofErr w:type="gramEnd"/>
      <w:r w:rsidRPr="00D82A0F">
        <w:rPr>
          <w:rFonts w:ascii="Courier New" w:eastAsia="Times New Roman" w:hAnsi="Courier New" w:cs="Courier New"/>
          <w:color w:val="808080"/>
          <w:sz w:val="20"/>
          <w:szCs w:val="20"/>
          <w:lang w:eastAsia="en-GB"/>
        </w:rPr>
        <w:t>"\</w:t>
      </w:r>
      <w:proofErr w:type="spellStart"/>
      <w:r w:rsidRPr="00D82A0F">
        <w:rPr>
          <w:rFonts w:ascii="Courier New" w:eastAsia="Times New Roman" w:hAnsi="Courier New" w:cs="Courier New"/>
          <w:color w:val="808080"/>
          <w:sz w:val="20"/>
          <w:szCs w:val="20"/>
          <w:lang w:eastAsia="en-GB"/>
        </w:rPr>
        <w:t>nLoading</w:t>
      </w:r>
      <w:proofErr w:type="spellEnd"/>
      <w:r w:rsidRPr="00D82A0F">
        <w:rPr>
          <w:rFonts w:ascii="Courier New" w:eastAsia="Times New Roman" w:hAnsi="Courier New" w:cs="Courier New"/>
          <w:color w:val="808080"/>
          <w:sz w:val="20"/>
          <w:szCs w:val="20"/>
          <w:lang w:eastAsia="en-GB"/>
        </w:rPr>
        <w:t xml:space="preserve"> Complete!\n"</w:t>
      </w:r>
      <w:r w:rsidRPr="00D82A0F">
        <w:rPr>
          <w:rFonts w:ascii="Courier New" w:eastAsia="Times New Roman" w:hAnsi="Courier New" w:cs="Courier New"/>
          <w:b/>
          <w:bCs/>
          <w:color w:val="000080"/>
          <w:sz w:val="20"/>
          <w:szCs w:val="20"/>
          <w:lang w:eastAsia="en-GB"/>
        </w:rPr>
        <w:t>)</w:t>
      </w:r>
    </w:p>
    <w:p w14:paraId="2F9EB8B9"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p>
    <w:p w14:paraId="77215983" w14:textId="33EDD530"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8000"/>
          <w:sz w:val="20"/>
          <w:szCs w:val="20"/>
          <w:lang w:eastAsia="en-GB"/>
        </w:rPr>
        <w:t>###########################################################################</w:t>
      </w:r>
    </w:p>
    <w:p w14:paraId="5573DB4B" w14:textId="30512464"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8000"/>
          <w:sz w:val="20"/>
          <w:szCs w:val="20"/>
          <w:lang w:eastAsia="en-GB"/>
        </w:rPr>
        <w:t xml:space="preserve">####################### CLASSIFICATION PHASE </w:t>
      </w:r>
      <w:r w:rsidR="00FC0BAB" w:rsidRPr="00D82A0F">
        <w:rPr>
          <w:rFonts w:ascii="Courier New" w:eastAsia="Times New Roman" w:hAnsi="Courier New" w:cs="Courier New"/>
          <w:color w:val="008000"/>
          <w:sz w:val="20"/>
          <w:szCs w:val="20"/>
          <w:lang w:eastAsia="en-GB"/>
        </w:rPr>
        <w:t>#######################</w:t>
      </w:r>
      <w:r w:rsidR="00FC0BAB">
        <w:rPr>
          <w:rFonts w:ascii="Courier New" w:eastAsia="Times New Roman" w:hAnsi="Courier New" w:cs="Courier New"/>
          <w:color w:val="008000"/>
          <w:sz w:val="20"/>
          <w:szCs w:val="20"/>
          <w:lang w:eastAsia="en-GB"/>
        </w:rPr>
        <w:t>#######</w:t>
      </w:r>
    </w:p>
    <w:p w14:paraId="58B0AAE1" w14:textId="20CE8D51"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8000"/>
          <w:sz w:val="20"/>
          <w:szCs w:val="20"/>
          <w:lang w:eastAsia="en-GB"/>
        </w:rPr>
        <w:t>###########################################################################</w:t>
      </w:r>
    </w:p>
    <w:p w14:paraId="178C5397" w14:textId="77777777" w:rsidR="00FC0BAB" w:rsidRDefault="00FC0BAB" w:rsidP="0033648C">
      <w:pPr>
        <w:shd w:val="clear" w:color="auto" w:fill="FFFFFF"/>
        <w:spacing w:after="0" w:line="240" w:lineRule="auto"/>
        <w:rPr>
          <w:rFonts w:ascii="Courier New" w:eastAsia="Times New Roman" w:hAnsi="Courier New" w:cs="Courier New"/>
          <w:color w:val="000000"/>
          <w:sz w:val="20"/>
          <w:szCs w:val="20"/>
          <w:lang w:eastAsia="en-GB"/>
        </w:rPr>
      </w:pPr>
    </w:p>
    <w:p w14:paraId="0C986364" w14:textId="2F101898"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epochs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FF0000"/>
          <w:sz w:val="20"/>
          <w:szCs w:val="20"/>
          <w:lang w:eastAsia="en-GB"/>
        </w:rPr>
        <w:t>12</w:t>
      </w:r>
    </w:p>
    <w:p w14:paraId="4D29AB26"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D82A0F">
        <w:rPr>
          <w:rFonts w:ascii="Courier New" w:eastAsia="Times New Roman" w:hAnsi="Courier New" w:cs="Courier New"/>
          <w:color w:val="000000"/>
          <w:sz w:val="20"/>
          <w:szCs w:val="20"/>
          <w:lang w:eastAsia="en-GB"/>
        </w:rPr>
        <w:t>img_rows</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FF0000"/>
          <w:sz w:val="20"/>
          <w:szCs w:val="20"/>
          <w:lang w:eastAsia="en-GB"/>
        </w:rPr>
        <w:t>28</w:t>
      </w:r>
    </w:p>
    <w:p w14:paraId="5297B702"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D82A0F">
        <w:rPr>
          <w:rFonts w:ascii="Courier New" w:eastAsia="Times New Roman" w:hAnsi="Courier New" w:cs="Courier New"/>
          <w:color w:val="000000"/>
          <w:sz w:val="20"/>
          <w:szCs w:val="20"/>
          <w:lang w:eastAsia="en-GB"/>
        </w:rPr>
        <w:t>img_cols</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FF0000"/>
          <w:sz w:val="20"/>
          <w:szCs w:val="20"/>
          <w:lang w:eastAsia="en-GB"/>
        </w:rPr>
        <w:t>28</w:t>
      </w:r>
    </w:p>
    <w:p w14:paraId="21549847"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D82A0F">
        <w:rPr>
          <w:rFonts w:ascii="Courier New" w:eastAsia="Times New Roman" w:hAnsi="Courier New" w:cs="Courier New"/>
          <w:color w:val="000000"/>
          <w:sz w:val="20"/>
          <w:szCs w:val="20"/>
          <w:lang w:eastAsia="en-GB"/>
        </w:rPr>
        <w:t>batch_size</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FF0000"/>
          <w:sz w:val="20"/>
          <w:szCs w:val="20"/>
          <w:lang w:eastAsia="en-GB"/>
        </w:rPr>
        <w:t>128</w:t>
      </w:r>
    </w:p>
    <w:p w14:paraId="45629962"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D82A0F">
        <w:rPr>
          <w:rFonts w:ascii="Courier New" w:eastAsia="Times New Roman" w:hAnsi="Courier New" w:cs="Courier New"/>
          <w:color w:val="000000"/>
          <w:sz w:val="20"/>
          <w:szCs w:val="20"/>
          <w:lang w:eastAsia="en-GB"/>
        </w:rPr>
        <w:t>num_classes</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len</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classes</w:t>
      </w:r>
      <w:r w:rsidRPr="00D82A0F">
        <w:rPr>
          <w:rFonts w:ascii="Courier New" w:eastAsia="Times New Roman" w:hAnsi="Courier New" w:cs="Courier New"/>
          <w:b/>
          <w:bCs/>
          <w:color w:val="000080"/>
          <w:sz w:val="20"/>
          <w:szCs w:val="20"/>
          <w:lang w:eastAsia="en-GB"/>
        </w:rPr>
        <w:t>)</w:t>
      </w:r>
    </w:p>
    <w:p w14:paraId="72A32A47"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p>
    <w:p w14:paraId="7899D249"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D82A0F">
        <w:rPr>
          <w:rFonts w:ascii="Courier New" w:eastAsia="Times New Roman" w:hAnsi="Courier New" w:cs="Courier New"/>
          <w:color w:val="000000"/>
          <w:sz w:val="20"/>
          <w:szCs w:val="20"/>
          <w:lang w:eastAsia="en-GB"/>
        </w:rPr>
        <w:t>dt_clf</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classify_DecisionTree</w:t>
      </w:r>
      <w:proofErr w:type="spellEnd"/>
      <w:r w:rsidRPr="00D82A0F">
        <w:rPr>
          <w:rFonts w:ascii="Courier New" w:eastAsia="Times New Roman" w:hAnsi="Courier New" w:cs="Courier New"/>
          <w:b/>
          <w:bCs/>
          <w:color w:val="000080"/>
          <w:sz w:val="20"/>
          <w:szCs w:val="20"/>
          <w:lang w:eastAsia="en-GB"/>
        </w:rPr>
        <w:t>(</w:t>
      </w:r>
      <w:proofErr w:type="spellStart"/>
      <w:proofErr w:type="gramStart"/>
      <w:r w:rsidRPr="00D82A0F">
        <w:rPr>
          <w:rFonts w:ascii="Courier New" w:eastAsia="Times New Roman" w:hAnsi="Courier New" w:cs="Courier New"/>
          <w:color w:val="000000"/>
          <w:sz w:val="20"/>
          <w:szCs w:val="20"/>
          <w:lang w:eastAsia="en-GB"/>
        </w:rPr>
        <w:t>Xtrain</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Ytrain</w:t>
      </w:r>
      <w:proofErr w:type="spellEnd"/>
      <w:proofErr w:type="gramEnd"/>
      <w:r w:rsidRPr="00D82A0F">
        <w:rPr>
          <w:rFonts w:ascii="Courier New" w:eastAsia="Times New Roman" w:hAnsi="Courier New" w:cs="Courier New"/>
          <w:b/>
          <w:bCs/>
          <w:color w:val="000080"/>
          <w:sz w:val="20"/>
          <w:szCs w:val="20"/>
          <w:lang w:eastAsia="en-GB"/>
        </w:rPr>
        <w:t>)</w:t>
      </w:r>
    </w:p>
    <w:p w14:paraId="40253B52"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p>
    <w:p w14:paraId="6F619BEB"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D82A0F">
        <w:rPr>
          <w:rFonts w:ascii="Courier New" w:eastAsia="Times New Roman" w:hAnsi="Courier New" w:cs="Courier New"/>
          <w:color w:val="000000"/>
          <w:sz w:val="20"/>
          <w:szCs w:val="20"/>
          <w:lang w:eastAsia="en-GB"/>
        </w:rPr>
        <w:t>n_samples</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len</w:t>
      </w:r>
      <w:proofErr w:type="spellEnd"/>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Xtest</w:t>
      </w:r>
      <w:proofErr w:type="spellEnd"/>
      <w:r w:rsidRPr="00D82A0F">
        <w:rPr>
          <w:rFonts w:ascii="Courier New" w:eastAsia="Times New Roman" w:hAnsi="Courier New" w:cs="Courier New"/>
          <w:b/>
          <w:bCs/>
          <w:color w:val="000080"/>
          <w:sz w:val="20"/>
          <w:szCs w:val="20"/>
          <w:lang w:eastAsia="en-GB"/>
        </w:rPr>
        <w:t>)</w:t>
      </w:r>
    </w:p>
    <w:p w14:paraId="0EA76C21"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expected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Ytest</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008000"/>
          <w:sz w:val="20"/>
          <w:szCs w:val="20"/>
          <w:lang w:eastAsia="en-GB"/>
        </w:rPr>
        <w:t># for the sake of clarity</w:t>
      </w:r>
    </w:p>
    <w:p w14:paraId="47EBD4E0"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p>
    <w:p w14:paraId="3D5279A1"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D82A0F">
        <w:rPr>
          <w:rFonts w:ascii="Courier New" w:eastAsia="Times New Roman" w:hAnsi="Courier New" w:cs="Courier New"/>
          <w:color w:val="000000"/>
          <w:sz w:val="20"/>
          <w:szCs w:val="20"/>
          <w:lang w:eastAsia="en-GB"/>
        </w:rPr>
        <w:t>predicted_dt</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dt_</w:t>
      </w:r>
      <w:proofErr w:type="gramStart"/>
      <w:r w:rsidRPr="00D82A0F">
        <w:rPr>
          <w:rFonts w:ascii="Courier New" w:eastAsia="Times New Roman" w:hAnsi="Courier New" w:cs="Courier New"/>
          <w:color w:val="000000"/>
          <w:sz w:val="20"/>
          <w:szCs w:val="20"/>
          <w:lang w:eastAsia="en-GB"/>
        </w:rPr>
        <w:t>clf</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predict</w:t>
      </w:r>
      <w:proofErr w:type="spellEnd"/>
      <w:proofErr w:type="gramEnd"/>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Xtest</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reshape</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n_samples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FF0000"/>
          <w:sz w:val="20"/>
          <w:szCs w:val="20"/>
          <w:lang w:eastAsia="en-GB"/>
        </w:rPr>
        <w:t>1</w:t>
      </w:r>
      <w:r w:rsidRPr="00D82A0F">
        <w:rPr>
          <w:rFonts w:ascii="Courier New" w:eastAsia="Times New Roman" w:hAnsi="Courier New" w:cs="Courier New"/>
          <w:b/>
          <w:bCs/>
          <w:color w:val="000080"/>
          <w:sz w:val="20"/>
          <w:szCs w:val="20"/>
          <w:lang w:eastAsia="en-GB"/>
        </w:rPr>
        <w:t>))</w:t>
      </w:r>
    </w:p>
    <w:p w14:paraId="2010F0AE" w14:textId="77777777" w:rsidR="0033648C" w:rsidRPr="00D82A0F" w:rsidRDefault="0033648C" w:rsidP="0033648C">
      <w:pPr>
        <w:shd w:val="clear" w:color="auto" w:fill="FFFFFF"/>
        <w:spacing w:after="0" w:line="240" w:lineRule="auto"/>
        <w:rPr>
          <w:rFonts w:ascii="Courier New" w:eastAsia="Times New Roman" w:hAnsi="Courier New" w:cs="Courier New"/>
          <w:color w:val="000000"/>
          <w:sz w:val="20"/>
          <w:szCs w:val="20"/>
          <w:lang w:eastAsia="en-GB"/>
        </w:rPr>
      </w:pPr>
    </w:p>
    <w:p w14:paraId="44EDF8DC" w14:textId="77777777" w:rsidR="0033648C" w:rsidRDefault="0033648C" w:rsidP="0033648C">
      <w:pPr>
        <w:shd w:val="clear" w:color="auto" w:fill="FFFFFF"/>
        <w:spacing w:after="0" w:line="240" w:lineRule="auto"/>
        <w:rPr>
          <w:rFonts w:ascii="Courier New" w:eastAsia="Times New Roman" w:hAnsi="Courier New" w:cs="Courier New"/>
          <w:b/>
          <w:bCs/>
          <w:color w:val="000080"/>
          <w:sz w:val="20"/>
          <w:szCs w:val="20"/>
          <w:lang w:eastAsia="en-GB"/>
        </w:rPr>
      </w:pPr>
      <w:proofErr w:type="spellStart"/>
      <w:r w:rsidRPr="00D82A0F">
        <w:rPr>
          <w:rFonts w:ascii="Courier New" w:eastAsia="Times New Roman" w:hAnsi="Courier New" w:cs="Courier New"/>
          <w:color w:val="000000"/>
          <w:sz w:val="20"/>
          <w:szCs w:val="20"/>
          <w:lang w:eastAsia="en-GB"/>
        </w:rPr>
        <w:t>disp_performance</w:t>
      </w:r>
      <w:proofErr w:type="spellEnd"/>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dt_</w:t>
      </w:r>
      <w:proofErr w:type="gramStart"/>
      <w:r w:rsidRPr="00D82A0F">
        <w:rPr>
          <w:rFonts w:ascii="Courier New" w:eastAsia="Times New Roman" w:hAnsi="Courier New" w:cs="Courier New"/>
          <w:color w:val="000000"/>
          <w:sz w:val="20"/>
          <w:szCs w:val="20"/>
          <w:lang w:eastAsia="en-GB"/>
        </w:rPr>
        <w:t>clf</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expected</w:t>
      </w:r>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predicted_dt</w:t>
      </w:r>
      <w:proofErr w:type="spellEnd"/>
      <w:r w:rsidRPr="00D82A0F">
        <w:rPr>
          <w:rFonts w:ascii="Courier New" w:eastAsia="Times New Roman" w:hAnsi="Courier New" w:cs="Courier New"/>
          <w:b/>
          <w:bCs/>
          <w:color w:val="000080"/>
          <w:sz w:val="20"/>
          <w:szCs w:val="20"/>
          <w:lang w:eastAsia="en-GB"/>
        </w:rPr>
        <w:t>)</w:t>
      </w:r>
    </w:p>
    <w:p w14:paraId="7870EBDB" w14:textId="77777777" w:rsidR="0033648C" w:rsidRDefault="0033648C" w:rsidP="0033648C">
      <w:pPr>
        <w:rPr>
          <w:rFonts w:ascii="Courier New" w:eastAsia="Times New Roman" w:hAnsi="Courier New" w:cs="Courier New"/>
          <w:b/>
          <w:bCs/>
          <w:color w:val="000080"/>
          <w:sz w:val="20"/>
          <w:szCs w:val="20"/>
          <w:lang w:eastAsia="en-GB"/>
        </w:rPr>
      </w:pPr>
      <w:r>
        <w:rPr>
          <w:rFonts w:ascii="Courier New" w:eastAsia="Times New Roman" w:hAnsi="Courier New" w:cs="Courier New"/>
          <w:b/>
          <w:bCs/>
          <w:color w:val="000080"/>
          <w:sz w:val="20"/>
          <w:szCs w:val="20"/>
          <w:lang w:eastAsia="en-GB"/>
        </w:rPr>
        <w:br w:type="page"/>
      </w:r>
    </w:p>
    <w:p w14:paraId="50598B2D" w14:textId="0A41A312" w:rsidR="00CD137A" w:rsidRDefault="00CD137A" w:rsidP="00CD137A">
      <w:pPr>
        <w:spacing w:line="276" w:lineRule="auto"/>
        <w:rPr>
          <w:rFonts w:ascii="Times New Roman" w:hAnsi="Times New Roman" w:cs="Times New Roman"/>
          <w:b/>
          <w:sz w:val="20"/>
        </w:rPr>
      </w:pPr>
      <w:r>
        <w:rPr>
          <w:rFonts w:ascii="Times New Roman" w:hAnsi="Times New Roman" w:cs="Times New Roman"/>
          <w:b/>
          <w:sz w:val="20"/>
        </w:rPr>
        <w:lastRenderedPageBreak/>
        <w:t xml:space="preserve">Appendix </w:t>
      </w:r>
      <w:r w:rsidR="0033648C">
        <w:rPr>
          <w:rFonts w:ascii="Times New Roman" w:hAnsi="Times New Roman" w:cs="Times New Roman"/>
          <w:b/>
          <w:sz w:val="20"/>
        </w:rPr>
        <w:t>B</w:t>
      </w:r>
      <w:r>
        <w:rPr>
          <w:rFonts w:ascii="Times New Roman" w:hAnsi="Times New Roman" w:cs="Times New Roman"/>
          <w:b/>
          <w:sz w:val="20"/>
        </w:rPr>
        <w:t>: Python 3.6 script for implementing SVM classifier.</w:t>
      </w:r>
    </w:p>
    <w:p w14:paraId="5E3692FE" w14:textId="6F1484CE" w:rsidR="009B4508" w:rsidRPr="009B4508" w:rsidRDefault="009B4508" w:rsidP="00CD137A">
      <w:pPr>
        <w:spacing w:line="276" w:lineRule="auto"/>
        <w:rPr>
          <w:rFonts w:ascii="Times New Roman" w:hAnsi="Times New Roman" w:cs="Times New Roman"/>
          <w:sz w:val="20"/>
        </w:rPr>
      </w:pPr>
      <w:r>
        <w:rPr>
          <w:rFonts w:ascii="Times New Roman" w:hAnsi="Times New Roman" w:cs="Times New Roman"/>
          <w:sz w:val="20"/>
        </w:rPr>
        <w:t>It should be noted that the</w:t>
      </w:r>
      <w:r w:rsidRPr="009B4508">
        <w:rPr>
          <w:rFonts w:ascii="Times New Roman" w:hAnsi="Times New Roman" w:cs="Times New Roman"/>
          <w:sz w:val="20"/>
        </w:rPr>
        <w:t xml:space="preserve"> </w:t>
      </w:r>
      <w:proofErr w:type="spellStart"/>
      <w:r>
        <w:rPr>
          <w:rFonts w:ascii="Times New Roman" w:hAnsi="Times New Roman" w:cs="Times New Roman"/>
          <w:sz w:val="20"/>
        </w:rPr>
        <w:t>Scikit</w:t>
      </w:r>
      <w:proofErr w:type="spellEnd"/>
      <w:r>
        <w:rPr>
          <w:rFonts w:ascii="Times New Roman" w:hAnsi="Times New Roman" w:cs="Times New Roman"/>
          <w:sz w:val="20"/>
        </w:rPr>
        <w:t xml:space="preserve">-Learn (2017) library, </w:t>
      </w:r>
      <w:proofErr w:type="spellStart"/>
      <w:r>
        <w:rPr>
          <w:rFonts w:ascii="Times New Roman" w:hAnsi="Times New Roman" w:cs="Times New Roman"/>
          <w:sz w:val="20"/>
        </w:rPr>
        <w:t>sklearn</w:t>
      </w:r>
      <w:proofErr w:type="spellEnd"/>
      <w:r>
        <w:rPr>
          <w:rFonts w:ascii="Times New Roman" w:hAnsi="Times New Roman" w:cs="Times New Roman"/>
          <w:sz w:val="20"/>
        </w:rPr>
        <w:t>,</w:t>
      </w:r>
      <w:r w:rsidRPr="009B4508">
        <w:rPr>
          <w:rFonts w:ascii="Times New Roman" w:hAnsi="Times New Roman" w:cs="Times New Roman"/>
          <w:sz w:val="20"/>
        </w:rPr>
        <w:t xml:space="preserve"> </w:t>
      </w:r>
      <w:r>
        <w:rPr>
          <w:rFonts w:ascii="Times New Roman" w:hAnsi="Times New Roman" w:cs="Times New Roman"/>
          <w:sz w:val="20"/>
        </w:rPr>
        <w:t xml:space="preserve">was used to implement the SVM model that was discussed within this report. </w:t>
      </w:r>
    </w:p>
    <w:p w14:paraId="7F6CE88C"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import</w:t>
      </w:r>
      <w:r w:rsidRPr="00D82A0F">
        <w:rPr>
          <w:rFonts w:ascii="Courier New" w:eastAsia="Times New Roman" w:hAnsi="Courier New" w:cs="Courier New"/>
          <w:color w:val="000000"/>
          <w:sz w:val="20"/>
          <w:szCs w:val="20"/>
          <w:lang w:eastAsia="en-GB"/>
        </w:rPr>
        <w:t xml:space="preserve"> cv2</w:t>
      </w:r>
    </w:p>
    <w:p w14:paraId="1022350E"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import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os</w:t>
      </w:r>
      <w:proofErr w:type="spellEnd"/>
    </w:p>
    <w:p w14:paraId="0B5A06AC"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import</w:t>
      </w:r>
      <w:r w:rsidRPr="00D82A0F">
        <w:rPr>
          <w:rFonts w:ascii="Courier New" w:eastAsia="Times New Roman" w:hAnsi="Courier New" w:cs="Courier New"/>
          <w:color w:val="000000"/>
          <w:sz w:val="20"/>
          <w:szCs w:val="20"/>
          <w:lang w:eastAsia="en-GB"/>
        </w:rPr>
        <w:t xml:space="preserve"> glob</w:t>
      </w:r>
    </w:p>
    <w:p w14:paraId="17BEAAE3"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import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numpy</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as</w:t>
      </w:r>
      <w:r w:rsidRPr="00D82A0F">
        <w:rPr>
          <w:rFonts w:ascii="Courier New" w:eastAsia="Times New Roman" w:hAnsi="Courier New" w:cs="Courier New"/>
          <w:color w:val="000000"/>
          <w:sz w:val="20"/>
          <w:szCs w:val="20"/>
          <w:lang w:eastAsia="en-GB"/>
        </w:rPr>
        <w:t xml:space="preserve"> np</w:t>
      </w:r>
    </w:p>
    <w:p w14:paraId="08AE7500"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from</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sklearn</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utils</w:t>
      </w:r>
      <w:proofErr w:type="spellEnd"/>
      <w:proofErr w:type="gram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import</w:t>
      </w:r>
      <w:r w:rsidRPr="00D82A0F">
        <w:rPr>
          <w:rFonts w:ascii="Courier New" w:eastAsia="Times New Roman" w:hAnsi="Courier New" w:cs="Courier New"/>
          <w:color w:val="000000"/>
          <w:sz w:val="20"/>
          <w:szCs w:val="20"/>
          <w:lang w:eastAsia="en-GB"/>
        </w:rPr>
        <w:t xml:space="preserve"> shuffle</w:t>
      </w:r>
    </w:p>
    <w:p w14:paraId="27CB2CC3"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from</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sklearn</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svm</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import</w:t>
      </w:r>
      <w:r w:rsidRPr="00D82A0F">
        <w:rPr>
          <w:rFonts w:ascii="Courier New" w:eastAsia="Times New Roman" w:hAnsi="Courier New" w:cs="Courier New"/>
          <w:color w:val="000000"/>
          <w:sz w:val="20"/>
          <w:szCs w:val="20"/>
          <w:lang w:eastAsia="en-GB"/>
        </w:rPr>
        <w:t xml:space="preserve"> SVC</w:t>
      </w:r>
    </w:p>
    <w:p w14:paraId="3880EB50"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from</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sklearn</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metrics</w:t>
      </w:r>
      <w:proofErr w:type="spellEnd"/>
      <w:proofErr w:type="gram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import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accuracy_score</w:t>
      </w:r>
      <w:proofErr w:type="spellEnd"/>
    </w:p>
    <w:p w14:paraId="44D037ED"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from</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sklearn</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import</w:t>
      </w:r>
      <w:r w:rsidRPr="00D82A0F">
        <w:rPr>
          <w:rFonts w:ascii="Courier New" w:eastAsia="Times New Roman" w:hAnsi="Courier New" w:cs="Courier New"/>
          <w:color w:val="000000"/>
          <w:sz w:val="20"/>
          <w:szCs w:val="20"/>
          <w:lang w:eastAsia="en-GB"/>
        </w:rPr>
        <w:t xml:space="preserve"> metrics</w:t>
      </w:r>
    </w:p>
    <w:p w14:paraId="02FE4D1A"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
    <w:p w14:paraId="70E0954A"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def</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FF00FF"/>
          <w:sz w:val="20"/>
          <w:szCs w:val="20"/>
          <w:lang w:eastAsia="en-GB"/>
        </w:rPr>
        <w:t>rgb2gray</w:t>
      </w:r>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rgb</w:t>
      </w:r>
      <w:proofErr w:type="spellEnd"/>
      <w:r w:rsidRPr="00D82A0F">
        <w:rPr>
          <w:rFonts w:ascii="Courier New" w:eastAsia="Times New Roman" w:hAnsi="Courier New" w:cs="Courier New"/>
          <w:b/>
          <w:bCs/>
          <w:color w:val="000080"/>
          <w:sz w:val="20"/>
          <w:szCs w:val="20"/>
          <w:lang w:eastAsia="en-GB"/>
        </w:rPr>
        <w:t>):</w:t>
      </w:r>
    </w:p>
    <w:p w14:paraId="72CC3696"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r</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g</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b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rgb</w:t>
      </w:r>
      <w:proofErr w:type="spellEnd"/>
      <w:proofErr w:type="gramStart"/>
      <w:r w:rsidRPr="00D82A0F">
        <w:rPr>
          <w:rFonts w:ascii="Courier New" w:eastAsia="Times New Roman" w:hAnsi="Courier New" w:cs="Courier New"/>
          <w:b/>
          <w:bCs/>
          <w:color w:val="000080"/>
          <w:sz w:val="20"/>
          <w:szCs w:val="20"/>
          <w:lang w:eastAsia="en-GB"/>
        </w:rPr>
        <w:t>[:,:,</w:t>
      </w:r>
      <w:proofErr w:type="gramEnd"/>
      <w:r w:rsidRPr="00D82A0F">
        <w:rPr>
          <w:rFonts w:ascii="Courier New" w:eastAsia="Times New Roman" w:hAnsi="Courier New" w:cs="Courier New"/>
          <w:color w:val="FF0000"/>
          <w:sz w:val="20"/>
          <w:szCs w:val="20"/>
          <w:lang w:eastAsia="en-GB"/>
        </w:rPr>
        <w:t>0</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rgb</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FF0000"/>
          <w:sz w:val="20"/>
          <w:szCs w:val="20"/>
          <w:lang w:eastAsia="en-GB"/>
        </w:rPr>
        <w:t>1</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rgb</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FF0000"/>
          <w:sz w:val="20"/>
          <w:szCs w:val="20"/>
          <w:lang w:eastAsia="en-GB"/>
        </w:rPr>
        <w:t>2</w:t>
      </w:r>
      <w:r w:rsidRPr="00D82A0F">
        <w:rPr>
          <w:rFonts w:ascii="Courier New" w:eastAsia="Times New Roman" w:hAnsi="Courier New" w:cs="Courier New"/>
          <w:b/>
          <w:bCs/>
          <w:color w:val="000080"/>
          <w:sz w:val="20"/>
          <w:szCs w:val="20"/>
          <w:lang w:eastAsia="en-GB"/>
        </w:rPr>
        <w:t>]</w:t>
      </w:r>
    </w:p>
    <w:p w14:paraId="1F570F41"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gray</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FF0000"/>
          <w:sz w:val="20"/>
          <w:szCs w:val="20"/>
          <w:lang w:eastAsia="en-GB"/>
        </w:rPr>
        <w:t>0.2989</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r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FF0000"/>
          <w:sz w:val="20"/>
          <w:szCs w:val="20"/>
          <w:lang w:eastAsia="en-GB"/>
        </w:rPr>
        <w:t>0.5870</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g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FF0000"/>
          <w:sz w:val="20"/>
          <w:szCs w:val="20"/>
          <w:lang w:eastAsia="en-GB"/>
        </w:rPr>
        <w:t>0.1140</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b</w:t>
      </w:r>
    </w:p>
    <w:p w14:paraId="69F106B4"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
    <w:p w14:paraId="5E9B1C47"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return</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gray</w:t>
      </w:r>
      <w:proofErr w:type="spellEnd"/>
    </w:p>
    <w:p w14:paraId="7F98B76A"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
    <w:p w14:paraId="20C165BB"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def</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FF00FF"/>
          <w:sz w:val="20"/>
          <w:szCs w:val="20"/>
          <w:lang w:eastAsia="en-GB"/>
        </w:rPr>
        <w:t>load_</w:t>
      </w:r>
      <w:proofErr w:type="gramStart"/>
      <w:r w:rsidRPr="00D82A0F">
        <w:rPr>
          <w:rFonts w:ascii="Courier New" w:eastAsia="Times New Roman" w:hAnsi="Courier New" w:cs="Courier New"/>
          <w:color w:val="FF00FF"/>
          <w:sz w:val="20"/>
          <w:szCs w:val="20"/>
          <w:lang w:eastAsia="en-GB"/>
        </w:rPr>
        <w:t>dataset</w:t>
      </w:r>
      <w:proofErr w:type="spellEnd"/>
      <w:r w:rsidRPr="00D82A0F">
        <w:rPr>
          <w:rFonts w:ascii="Courier New" w:eastAsia="Times New Roman" w:hAnsi="Courier New" w:cs="Courier New"/>
          <w:b/>
          <w:bCs/>
          <w:color w:val="000080"/>
          <w:sz w:val="20"/>
          <w:szCs w:val="20"/>
          <w:lang w:eastAsia="en-GB"/>
        </w:rPr>
        <w:t>(</w:t>
      </w:r>
      <w:proofErr w:type="spellStart"/>
      <w:proofErr w:type="gramEnd"/>
      <w:r w:rsidRPr="00D82A0F">
        <w:rPr>
          <w:rFonts w:ascii="Courier New" w:eastAsia="Times New Roman" w:hAnsi="Courier New" w:cs="Courier New"/>
          <w:color w:val="000000"/>
          <w:sz w:val="20"/>
          <w:szCs w:val="20"/>
          <w:lang w:eastAsia="en-GB"/>
        </w:rPr>
        <w:t>dataset_path</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classes</w:t>
      </w:r>
      <w:r w:rsidRPr="00D82A0F">
        <w:rPr>
          <w:rFonts w:ascii="Courier New" w:eastAsia="Times New Roman" w:hAnsi="Courier New" w:cs="Courier New"/>
          <w:b/>
          <w:bCs/>
          <w:color w:val="000080"/>
          <w:sz w:val="20"/>
          <w:szCs w:val="20"/>
          <w:lang w:eastAsia="en-GB"/>
        </w:rPr>
        <w:t>):</w:t>
      </w:r>
    </w:p>
    <w:p w14:paraId="3668731A"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images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
    <w:p w14:paraId="601480D0"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labels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
    <w:p w14:paraId="0D9E99A3"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img_names</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
    <w:p w14:paraId="1878AF2D"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cls</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008000"/>
          <w:sz w:val="20"/>
          <w:szCs w:val="20"/>
          <w:lang w:eastAsia="en-GB"/>
        </w:rPr>
        <w:t>#classes</w:t>
      </w:r>
    </w:p>
    <w:p w14:paraId="68E50439"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for</w:t>
      </w:r>
      <w:r w:rsidRPr="00D82A0F">
        <w:rPr>
          <w:rFonts w:ascii="Courier New" w:eastAsia="Times New Roman" w:hAnsi="Courier New" w:cs="Courier New"/>
          <w:color w:val="000000"/>
          <w:sz w:val="20"/>
          <w:szCs w:val="20"/>
          <w:lang w:eastAsia="en-GB"/>
        </w:rPr>
        <w:t xml:space="preserve"> fields </w:t>
      </w:r>
      <w:r w:rsidRPr="00D82A0F">
        <w:rPr>
          <w:rFonts w:ascii="Courier New" w:eastAsia="Times New Roman" w:hAnsi="Courier New" w:cs="Courier New"/>
          <w:b/>
          <w:bCs/>
          <w:color w:val="0000FF"/>
          <w:sz w:val="20"/>
          <w:szCs w:val="20"/>
          <w:lang w:eastAsia="en-GB"/>
        </w:rPr>
        <w:t>in</w:t>
      </w:r>
      <w:r w:rsidRPr="00D82A0F">
        <w:rPr>
          <w:rFonts w:ascii="Courier New" w:eastAsia="Times New Roman" w:hAnsi="Courier New" w:cs="Courier New"/>
          <w:color w:val="000000"/>
          <w:sz w:val="20"/>
          <w:szCs w:val="20"/>
          <w:lang w:eastAsia="en-GB"/>
        </w:rPr>
        <w:t xml:space="preserve"> classes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
    <w:p w14:paraId="34DFE55C"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index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classes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index</w:t>
      </w:r>
      <w:proofErr w:type="spellEnd"/>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fields</w:t>
      </w:r>
      <w:r w:rsidRPr="00D82A0F">
        <w:rPr>
          <w:rFonts w:ascii="Courier New" w:eastAsia="Times New Roman" w:hAnsi="Courier New" w:cs="Courier New"/>
          <w:b/>
          <w:bCs/>
          <w:color w:val="000080"/>
          <w:sz w:val="20"/>
          <w:szCs w:val="20"/>
          <w:lang w:eastAsia="en-GB"/>
        </w:rPr>
        <w:t>)</w:t>
      </w:r>
    </w:p>
    <w:p w14:paraId="0C6ECE6C"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gramStart"/>
      <w:r w:rsidRPr="00D82A0F">
        <w:rPr>
          <w:rFonts w:ascii="Courier New" w:eastAsia="Times New Roman" w:hAnsi="Courier New" w:cs="Courier New"/>
          <w:b/>
          <w:bCs/>
          <w:color w:val="0000FF"/>
          <w:sz w:val="20"/>
          <w:szCs w:val="20"/>
          <w:lang w:eastAsia="en-GB"/>
        </w:rPr>
        <w:t>print</w:t>
      </w:r>
      <w:r w:rsidRPr="00D82A0F">
        <w:rPr>
          <w:rFonts w:ascii="Courier New" w:eastAsia="Times New Roman" w:hAnsi="Courier New" w:cs="Courier New"/>
          <w:b/>
          <w:bCs/>
          <w:color w:val="000080"/>
          <w:sz w:val="20"/>
          <w:szCs w:val="20"/>
          <w:lang w:eastAsia="en-GB"/>
        </w:rPr>
        <w:t>(</w:t>
      </w:r>
      <w:proofErr w:type="gramEnd"/>
      <w:r w:rsidRPr="00D82A0F">
        <w:rPr>
          <w:rFonts w:ascii="Courier New" w:eastAsia="Times New Roman" w:hAnsi="Courier New" w:cs="Courier New"/>
          <w:color w:val="808080"/>
          <w:sz w:val="20"/>
          <w:szCs w:val="20"/>
          <w:lang w:eastAsia="en-GB"/>
        </w:rPr>
        <w:t>'Now going to read {} files (Index: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format</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fields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index</w:t>
      </w:r>
      <w:r w:rsidRPr="00D82A0F">
        <w:rPr>
          <w:rFonts w:ascii="Courier New" w:eastAsia="Times New Roman" w:hAnsi="Courier New" w:cs="Courier New"/>
          <w:b/>
          <w:bCs/>
          <w:color w:val="000080"/>
          <w:sz w:val="20"/>
          <w:szCs w:val="20"/>
          <w:lang w:eastAsia="en-GB"/>
        </w:rPr>
        <w:t>))</w:t>
      </w:r>
    </w:p>
    <w:p w14:paraId="11F1AA1A"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path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os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path</w:t>
      </w:r>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join</w:t>
      </w:r>
      <w:proofErr w:type="spellEnd"/>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dataset_path</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fields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808080"/>
          <w:sz w:val="20"/>
          <w:szCs w:val="20"/>
          <w:lang w:eastAsia="en-GB"/>
        </w:rPr>
        <w:t>'*g'</w:t>
      </w:r>
      <w:r w:rsidRPr="00D82A0F">
        <w:rPr>
          <w:rFonts w:ascii="Courier New" w:eastAsia="Times New Roman" w:hAnsi="Courier New" w:cs="Courier New"/>
          <w:b/>
          <w:bCs/>
          <w:color w:val="000080"/>
          <w:sz w:val="20"/>
          <w:szCs w:val="20"/>
          <w:lang w:eastAsia="en-GB"/>
        </w:rPr>
        <w:t>)</w:t>
      </w:r>
    </w:p>
    <w:p w14:paraId="7F176901"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files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glob</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glob</w:t>
      </w:r>
      <w:proofErr w:type="spellEnd"/>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path</w:t>
      </w:r>
      <w:r w:rsidRPr="00D82A0F">
        <w:rPr>
          <w:rFonts w:ascii="Courier New" w:eastAsia="Times New Roman" w:hAnsi="Courier New" w:cs="Courier New"/>
          <w:b/>
          <w:bCs/>
          <w:color w:val="000080"/>
          <w:sz w:val="20"/>
          <w:szCs w:val="20"/>
          <w:lang w:eastAsia="en-GB"/>
        </w:rPr>
        <w:t>)</w:t>
      </w:r>
    </w:p>
    <w:p w14:paraId="40244918"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for</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fl</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in</w:t>
      </w:r>
      <w:r w:rsidRPr="00D82A0F">
        <w:rPr>
          <w:rFonts w:ascii="Courier New" w:eastAsia="Times New Roman" w:hAnsi="Courier New" w:cs="Courier New"/>
          <w:color w:val="000000"/>
          <w:sz w:val="20"/>
          <w:szCs w:val="20"/>
          <w:lang w:eastAsia="en-GB"/>
        </w:rPr>
        <w:t xml:space="preserve"> files</w:t>
      </w:r>
      <w:r w:rsidRPr="00D82A0F">
        <w:rPr>
          <w:rFonts w:ascii="Courier New" w:eastAsia="Times New Roman" w:hAnsi="Courier New" w:cs="Courier New"/>
          <w:b/>
          <w:bCs/>
          <w:color w:val="000080"/>
          <w:sz w:val="20"/>
          <w:szCs w:val="20"/>
          <w:lang w:eastAsia="en-GB"/>
        </w:rPr>
        <w:t>:</w:t>
      </w:r>
    </w:p>
    <w:p w14:paraId="4B14EFC4"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008000"/>
          <w:sz w:val="20"/>
          <w:szCs w:val="20"/>
          <w:lang w:eastAsia="en-GB"/>
        </w:rPr>
        <w:t># Reading the image using OpenCV</w:t>
      </w:r>
    </w:p>
    <w:p w14:paraId="7D3F0811"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bgr_img</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cv2</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imread</w:t>
      </w:r>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fl</w:t>
      </w:r>
      <w:proofErr w:type="spellEnd"/>
      <w:r w:rsidRPr="00D82A0F">
        <w:rPr>
          <w:rFonts w:ascii="Courier New" w:eastAsia="Times New Roman" w:hAnsi="Courier New" w:cs="Courier New"/>
          <w:b/>
          <w:bCs/>
          <w:color w:val="000080"/>
          <w:sz w:val="20"/>
          <w:szCs w:val="20"/>
          <w:lang w:eastAsia="en-GB"/>
        </w:rPr>
        <w:t>)</w:t>
      </w:r>
    </w:p>
    <w:p w14:paraId="76257A85"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b</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g</w:t>
      </w:r>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r</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cv2</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split</w:t>
      </w:r>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bgr_img</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008000"/>
          <w:sz w:val="20"/>
          <w:szCs w:val="20"/>
          <w:lang w:eastAsia="en-GB"/>
        </w:rPr>
        <w:t xml:space="preserve"># get </w:t>
      </w:r>
      <w:proofErr w:type="spellStart"/>
      <w:r w:rsidRPr="00D82A0F">
        <w:rPr>
          <w:rFonts w:ascii="Courier New" w:eastAsia="Times New Roman" w:hAnsi="Courier New" w:cs="Courier New"/>
          <w:color w:val="008000"/>
          <w:sz w:val="20"/>
          <w:szCs w:val="20"/>
          <w:lang w:eastAsia="en-GB"/>
        </w:rPr>
        <w:t>b,g,r</w:t>
      </w:r>
      <w:proofErr w:type="spellEnd"/>
    </w:p>
    <w:p w14:paraId="16DA3462"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
    <w:p w14:paraId="4C185503"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rgb_img</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cv2</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merge</w:t>
      </w:r>
      <w:r w:rsidRPr="00D82A0F">
        <w:rPr>
          <w:rFonts w:ascii="Courier New" w:eastAsia="Times New Roman" w:hAnsi="Courier New" w:cs="Courier New"/>
          <w:b/>
          <w:bCs/>
          <w:color w:val="000080"/>
          <w:sz w:val="20"/>
          <w:szCs w:val="20"/>
          <w:lang w:eastAsia="en-GB"/>
        </w:rPr>
        <w:t>([</w:t>
      </w:r>
      <w:proofErr w:type="spellStart"/>
      <w:proofErr w:type="gramStart"/>
      <w:r w:rsidRPr="00D82A0F">
        <w:rPr>
          <w:rFonts w:ascii="Courier New" w:eastAsia="Times New Roman" w:hAnsi="Courier New" w:cs="Courier New"/>
          <w:color w:val="000000"/>
          <w:sz w:val="20"/>
          <w:szCs w:val="20"/>
          <w:lang w:eastAsia="en-GB"/>
        </w:rPr>
        <w:t>r</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g</w:t>
      </w:r>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b</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008000"/>
          <w:sz w:val="20"/>
          <w:szCs w:val="20"/>
          <w:lang w:eastAsia="en-GB"/>
        </w:rPr>
        <w:t xml:space="preserve"># switch it to </w:t>
      </w:r>
      <w:proofErr w:type="spellStart"/>
      <w:r w:rsidRPr="00D82A0F">
        <w:rPr>
          <w:rFonts w:ascii="Courier New" w:eastAsia="Times New Roman" w:hAnsi="Courier New" w:cs="Courier New"/>
          <w:color w:val="008000"/>
          <w:sz w:val="20"/>
          <w:szCs w:val="20"/>
          <w:lang w:eastAsia="en-GB"/>
        </w:rPr>
        <w:t>rgb</w:t>
      </w:r>
      <w:proofErr w:type="spellEnd"/>
      <w:r w:rsidRPr="00D82A0F">
        <w:rPr>
          <w:rFonts w:ascii="Courier New" w:eastAsia="Times New Roman" w:hAnsi="Courier New" w:cs="Courier New"/>
          <w:color w:val="008000"/>
          <w:sz w:val="20"/>
          <w:szCs w:val="20"/>
          <w:lang w:eastAsia="en-GB"/>
        </w:rPr>
        <w:t xml:space="preserve">    </w:t>
      </w:r>
    </w:p>
    <w:p w14:paraId="5C8243E2"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rgb_img</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rgb_</w:t>
      </w:r>
      <w:proofErr w:type="gramStart"/>
      <w:r w:rsidRPr="00D82A0F">
        <w:rPr>
          <w:rFonts w:ascii="Courier New" w:eastAsia="Times New Roman" w:hAnsi="Courier New" w:cs="Courier New"/>
          <w:color w:val="000000"/>
          <w:sz w:val="20"/>
          <w:szCs w:val="20"/>
          <w:lang w:eastAsia="en-GB"/>
        </w:rPr>
        <w:t>img</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astype</w:t>
      </w:r>
      <w:proofErr w:type="spellEnd"/>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np</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float32</w:t>
      </w:r>
      <w:r w:rsidRPr="00D82A0F">
        <w:rPr>
          <w:rFonts w:ascii="Courier New" w:eastAsia="Times New Roman" w:hAnsi="Courier New" w:cs="Courier New"/>
          <w:b/>
          <w:bCs/>
          <w:color w:val="000080"/>
          <w:sz w:val="20"/>
          <w:szCs w:val="20"/>
          <w:lang w:eastAsia="en-GB"/>
        </w:rPr>
        <w:t>)</w:t>
      </w:r>
    </w:p>
    <w:p w14:paraId="0C730F3E"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rgb_img</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np</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multiply</w:t>
      </w:r>
      <w:proofErr w:type="spellEnd"/>
      <w:proofErr w:type="gramEnd"/>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rgb_img</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FF0000"/>
          <w:sz w:val="20"/>
          <w:szCs w:val="20"/>
          <w:lang w:eastAsia="en-GB"/>
        </w:rPr>
        <w:t>1.0</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FF0000"/>
          <w:sz w:val="20"/>
          <w:szCs w:val="20"/>
          <w:lang w:eastAsia="en-GB"/>
        </w:rPr>
        <w:t>255.0</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
    <w:p w14:paraId="351C84B5"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
    <w:p w14:paraId="221BDCA9"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gray_img</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rgb2gray</w:t>
      </w:r>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rgb_img</w:t>
      </w:r>
      <w:proofErr w:type="spellEnd"/>
      <w:r w:rsidRPr="00D82A0F">
        <w:rPr>
          <w:rFonts w:ascii="Courier New" w:eastAsia="Times New Roman" w:hAnsi="Courier New" w:cs="Courier New"/>
          <w:b/>
          <w:bCs/>
          <w:color w:val="000080"/>
          <w:sz w:val="20"/>
          <w:szCs w:val="20"/>
          <w:lang w:eastAsia="en-GB"/>
        </w:rPr>
        <w:t>)</w:t>
      </w:r>
    </w:p>
    <w:p w14:paraId="21ED0F1F"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images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append</w:t>
      </w:r>
      <w:proofErr w:type="spellEnd"/>
      <w:proofErr w:type="gramEnd"/>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gray_img</w:t>
      </w:r>
      <w:proofErr w:type="spellEnd"/>
      <w:r w:rsidRPr="00D82A0F">
        <w:rPr>
          <w:rFonts w:ascii="Courier New" w:eastAsia="Times New Roman" w:hAnsi="Courier New" w:cs="Courier New"/>
          <w:b/>
          <w:bCs/>
          <w:color w:val="000080"/>
          <w:sz w:val="20"/>
          <w:szCs w:val="20"/>
          <w:lang w:eastAsia="en-GB"/>
        </w:rPr>
        <w:t>)</w:t>
      </w:r>
    </w:p>
    <w:p w14:paraId="1E69D5EE"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labels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append</w:t>
      </w:r>
      <w:proofErr w:type="spellEnd"/>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index</w:t>
      </w:r>
      <w:r w:rsidRPr="00D82A0F">
        <w:rPr>
          <w:rFonts w:ascii="Courier New" w:eastAsia="Times New Roman" w:hAnsi="Courier New" w:cs="Courier New"/>
          <w:b/>
          <w:bCs/>
          <w:color w:val="000080"/>
          <w:sz w:val="20"/>
          <w:szCs w:val="20"/>
          <w:lang w:eastAsia="en-GB"/>
        </w:rPr>
        <w:t>)</w:t>
      </w:r>
    </w:p>
    <w:p w14:paraId="5D40D1BE"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
    <w:p w14:paraId="1ABB4E67"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flbase</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os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path</w:t>
      </w:r>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basename</w:t>
      </w:r>
      <w:proofErr w:type="spellEnd"/>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fl</w:t>
      </w:r>
      <w:proofErr w:type="spellEnd"/>
      <w:r w:rsidRPr="00D82A0F">
        <w:rPr>
          <w:rFonts w:ascii="Courier New" w:eastAsia="Times New Roman" w:hAnsi="Courier New" w:cs="Courier New"/>
          <w:b/>
          <w:bCs/>
          <w:color w:val="000080"/>
          <w:sz w:val="20"/>
          <w:szCs w:val="20"/>
          <w:lang w:eastAsia="en-GB"/>
        </w:rPr>
        <w:t>)</w:t>
      </w:r>
    </w:p>
    <w:p w14:paraId="1EBB79DF"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img_</w:t>
      </w:r>
      <w:proofErr w:type="gramStart"/>
      <w:r w:rsidRPr="00D82A0F">
        <w:rPr>
          <w:rFonts w:ascii="Courier New" w:eastAsia="Times New Roman" w:hAnsi="Courier New" w:cs="Courier New"/>
          <w:color w:val="000000"/>
          <w:sz w:val="20"/>
          <w:szCs w:val="20"/>
          <w:lang w:eastAsia="en-GB"/>
        </w:rPr>
        <w:t>names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append</w:t>
      </w:r>
      <w:proofErr w:type="spellEnd"/>
      <w:proofErr w:type="gramEnd"/>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flbase</w:t>
      </w:r>
      <w:proofErr w:type="spellEnd"/>
      <w:r w:rsidRPr="00D82A0F">
        <w:rPr>
          <w:rFonts w:ascii="Courier New" w:eastAsia="Times New Roman" w:hAnsi="Courier New" w:cs="Courier New"/>
          <w:b/>
          <w:bCs/>
          <w:color w:val="000080"/>
          <w:sz w:val="20"/>
          <w:szCs w:val="20"/>
          <w:lang w:eastAsia="en-GB"/>
        </w:rPr>
        <w:t>)</w:t>
      </w:r>
    </w:p>
    <w:p w14:paraId="193F192F"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cls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append</w:t>
      </w:r>
      <w:proofErr w:type="spellEnd"/>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fields</w:t>
      </w:r>
      <w:r w:rsidRPr="00D82A0F">
        <w:rPr>
          <w:rFonts w:ascii="Courier New" w:eastAsia="Times New Roman" w:hAnsi="Courier New" w:cs="Courier New"/>
          <w:b/>
          <w:bCs/>
          <w:color w:val="000080"/>
          <w:sz w:val="20"/>
          <w:szCs w:val="20"/>
          <w:lang w:eastAsia="en-GB"/>
        </w:rPr>
        <w:t>)</w:t>
      </w:r>
    </w:p>
    <w:p w14:paraId="24B5EA41"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images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np</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array</w:t>
      </w:r>
      <w:proofErr w:type="spellEnd"/>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images</w:t>
      </w:r>
      <w:r w:rsidRPr="00D82A0F">
        <w:rPr>
          <w:rFonts w:ascii="Courier New" w:eastAsia="Times New Roman" w:hAnsi="Courier New" w:cs="Courier New"/>
          <w:b/>
          <w:bCs/>
          <w:color w:val="000080"/>
          <w:sz w:val="20"/>
          <w:szCs w:val="20"/>
          <w:lang w:eastAsia="en-GB"/>
        </w:rPr>
        <w:t>)</w:t>
      </w:r>
    </w:p>
    <w:p w14:paraId="71E892B5"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labels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np</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array</w:t>
      </w:r>
      <w:proofErr w:type="spellEnd"/>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labels</w:t>
      </w:r>
      <w:r w:rsidRPr="00D82A0F">
        <w:rPr>
          <w:rFonts w:ascii="Courier New" w:eastAsia="Times New Roman" w:hAnsi="Courier New" w:cs="Courier New"/>
          <w:b/>
          <w:bCs/>
          <w:color w:val="000080"/>
          <w:sz w:val="20"/>
          <w:szCs w:val="20"/>
          <w:lang w:eastAsia="en-GB"/>
        </w:rPr>
        <w:t>)</w:t>
      </w:r>
    </w:p>
    <w:p w14:paraId="02511475"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img_names</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np</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array</w:t>
      </w:r>
      <w:proofErr w:type="spellEnd"/>
      <w:proofErr w:type="gramEnd"/>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img_names</w:t>
      </w:r>
      <w:proofErr w:type="spellEnd"/>
      <w:r w:rsidRPr="00D82A0F">
        <w:rPr>
          <w:rFonts w:ascii="Courier New" w:eastAsia="Times New Roman" w:hAnsi="Courier New" w:cs="Courier New"/>
          <w:b/>
          <w:bCs/>
          <w:color w:val="000080"/>
          <w:sz w:val="20"/>
          <w:szCs w:val="20"/>
          <w:lang w:eastAsia="en-GB"/>
        </w:rPr>
        <w:t>)</w:t>
      </w:r>
    </w:p>
    <w:p w14:paraId="7B8A72CA"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cls</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np</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array</w:t>
      </w:r>
      <w:proofErr w:type="spellEnd"/>
      <w:proofErr w:type="gramEnd"/>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cls</w:t>
      </w:r>
      <w:proofErr w:type="spellEnd"/>
      <w:r w:rsidRPr="00D82A0F">
        <w:rPr>
          <w:rFonts w:ascii="Courier New" w:eastAsia="Times New Roman" w:hAnsi="Courier New" w:cs="Courier New"/>
          <w:b/>
          <w:bCs/>
          <w:color w:val="000080"/>
          <w:sz w:val="20"/>
          <w:szCs w:val="20"/>
          <w:lang w:eastAsia="en-GB"/>
        </w:rPr>
        <w:t>)</w:t>
      </w:r>
    </w:p>
    <w:p w14:paraId="0962A89F"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
    <w:p w14:paraId="28EBA245"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return</w:t>
      </w:r>
      <w:r w:rsidRPr="00D82A0F">
        <w:rPr>
          <w:rFonts w:ascii="Courier New" w:eastAsia="Times New Roman" w:hAnsi="Courier New" w:cs="Courier New"/>
          <w:color w:val="000000"/>
          <w:sz w:val="20"/>
          <w:szCs w:val="20"/>
          <w:lang w:eastAsia="en-GB"/>
        </w:rPr>
        <w:t xml:space="preserve"> images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labels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img_names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cls</w:t>
      </w:r>
      <w:proofErr w:type="spellEnd"/>
    </w:p>
    <w:p w14:paraId="72BD07FB"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
    <w:p w14:paraId="58E81CFF"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def</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FF00FF"/>
          <w:sz w:val="20"/>
          <w:szCs w:val="20"/>
          <w:lang w:eastAsia="en-GB"/>
        </w:rPr>
        <w:t>disp_performance</w:t>
      </w:r>
      <w:proofErr w:type="spellEnd"/>
      <w:r w:rsidRPr="00D82A0F">
        <w:rPr>
          <w:rFonts w:ascii="Courier New" w:eastAsia="Times New Roman" w:hAnsi="Courier New" w:cs="Courier New"/>
          <w:b/>
          <w:bCs/>
          <w:color w:val="000080"/>
          <w:sz w:val="20"/>
          <w:szCs w:val="20"/>
          <w:lang w:eastAsia="en-GB"/>
        </w:rPr>
        <w:t>(</w:t>
      </w:r>
      <w:proofErr w:type="spellStart"/>
      <w:proofErr w:type="gramStart"/>
      <w:r w:rsidRPr="00D82A0F">
        <w:rPr>
          <w:rFonts w:ascii="Courier New" w:eastAsia="Times New Roman" w:hAnsi="Courier New" w:cs="Courier New"/>
          <w:color w:val="000000"/>
          <w:sz w:val="20"/>
          <w:szCs w:val="20"/>
          <w:lang w:eastAsia="en-GB"/>
        </w:rPr>
        <w:t>clf</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expected</w:t>
      </w:r>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predicted</w:t>
      </w:r>
      <w:proofErr w:type="spellEnd"/>
      <w:r w:rsidRPr="00D82A0F">
        <w:rPr>
          <w:rFonts w:ascii="Courier New" w:eastAsia="Times New Roman" w:hAnsi="Courier New" w:cs="Courier New"/>
          <w:b/>
          <w:bCs/>
          <w:color w:val="000080"/>
          <w:sz w:val="20"/>
          <w:szCs w:val="20"/>
          <w:lang w:eastAsia="en-GB"/>
        </w:rPr>
        <w:t>):</w:t>
      </w:r>
    </w:p>
    <w:p w14:paraId="5BAD435E"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gramStart"/>
      <w:r w:rsidRPr="00D82A0F">
        <w:rPr>
          <w:rFonts w:ascii="Courier New" w:eastAsia="Times New Roman" w:hAnsi="Courier New" w:cs="Courier New"/>
          <w:b/>
          <w:bCs/>
          <w:color w:val="0000FF"/>
          <w:sz w:val="20"/>
          <w:szCs w:val="20"/>
          <w:lang w:eastAsia="en-GB"/>
        </w:rPr>
        <w:t>print</w:t>
      </w:r>
      <w:r w:rsidRPr="00D82A0F">
        <w:rPr>
          <w:rFonts w:ascii="Courier New" w:eastAsia="Times New Roman" w:hAnsi="Courier New" w:cs="Courier New"/>
          <w:b/>
          <w:bCs/>
          <w:color w:val="000080"/>
          <w:sz w:val="20"/>
          <w:szCs w:val="20"/>
          <w:lang w:eastAsia="en-GB"/>
        </w:rPr>
        <w:t>(</w:t>
      </w:r>
      <w:proofErr w:type="gramEnd"/>
      <w:r w:rsidRPr="00D82A0F">
        <w:rPr>
          <w:rFonts w:ascii="Courier New" w:eastAsia="Times New Roman" w:hAnsi="Courier New" w:cs="Courier New"/>
          <w:color w:val="808080"/>
          <w:sz w:val="20"/>
          <w:szCs w:val="20"/>
          <w:lang w:eastAsia="en-GB"/>
        </w:rPr>
        <w:t>"Classification report for classifier %s:%s\n"</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clf</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metrics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classification_report</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expected</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predicted</w:t>
      </w:r>
      <w:r w:rsidRPr="00D82A0F">
        <w:rPr>
          <w:rFonts w:ascii="Courier New" w:eastAsia="Times New Roman" w:hAnsi="Courier New" w:cs="Courier New"/>
          <w:b/>
          <w:bCs/>
          <w:color w:val="000080"/>
          <w:sz w:val="20"/>
          <w:szCs w:val="20"/>
          <w:lang w:eastAsia="en-GB"/>
        </w:rPr>
        <w:t>)))</w:t>
      </w:r>
    </w:p>
    <w:p w14:paraId="20FE5A19"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gramStart"/>
      <w:r w:rsidRPr="00D82A0F">
        <w:rPr>
          <w:rFonts w:ascii="Courier New" w:eastAsia="Times New Roman" w:hAnsi="Courier New" w:cs="Courier New"/>
          <w:b/>
          <w:bCs/>
          <w:color w:val="0000FF"/>
          <w:sz w:val="20"/>
          <w:szCs w:val="20"/>
          <w:lang w:eastAsia="en-GB"/>
        </w:rPr>
        <w:t>print</w:t>
      </w:r>
      <w:r w:rsidRPr="00D82A0F">
        <w:rPr>
          <w:rFonts w:ascii="Courier New" w:eastAsia="Times New Roman" w:hAnsi="Courier New" w:cs="Courier New"/>
          <w:b/>
          <w:bCs/>
          <w:color w:val="000080"/>
          <w:sz w:val="20"/>
          <w:szCs w:val="20"/>
          <w:lang w:eastAsia="en-GB"/>
        </w:rPr>
        <w:t>(</w:t>
      </w:r>
      <w:proofErr w:type="gramEnd"/>
      <w:r w:rsidRPr="00D82A0F">
        <w:rPr>
          <w:rFonts w:ascii="Courier New" w:eastAsia="Times New Roman" w:hAnsi="Courier New" w:cs="Courier New"/>
          <w:color w:val="808080"/>
          <w:sz w:val="20"/>
          <w:szCs w:val="20"/>
          <w:lang w:eastAsia="en-GB"/>
        </w:rPr>
        <w:t>"Confusion matrix:\</w:t>
      </w:r>
      <w:proofErr w:type="spellStart"/>
      <w:r w:rsidRPr="00D82A0F">
        <w:rPr>
          <w:rFonts w:ascii="Courier New" w:eastAsia="Times New Roman" w:hAnsi="Courier New" w:cs="Courier New"/>
          <w:color w:val="808080"/>
          <w:sz w:val="20"/>
          <w:szCs w:val="20"/>
          <w:lang w:eastAsia="en-GB"/>
        </w:rPr>
        <w:t>n%s</w:t>
      </w:r>
      <w:proofErr w:type="spellEnd"/>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metrics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confusion_matrix</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expected</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predicted</w:t>
      </w:r>
      <w:r w:rsidRPr="00D82A0F">
        <w:rPr>
          <w:rFonts w:ascii="Courier New" w:eastAsia="Times New Roman" w:hAnsi="Courier New" w:cs="Courier New"/>
          <w:b/>
          <w:bCs/>
          <w:color w:val="000080"/>
          <w:sz w:val="20"/>
          <w:szCs w:val="20"/>
          <w:lang w:eastAsia="en-GB"/>
        </w:rPr>
        <w:t>))</w:t>
      </w:r>
    </w:p>
    <w:p w14:paraId="58D3289A"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acc</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accuracy_score</w:t>
      </w:r>
      <w:proofErr w:type="spellEnd"/>
      <w:r w:rsidRPr="00D82A0F">
        <w:rPr>
          <w:rFonts w:ascii="Courier New" w:eastAsia="Times New Roman" w:hAnsi="Courier New" w:cs="Courier New"/>
          <w:b/>
          <w:bCs/>
          <w:color w:val="000080"/>
          <w:sz w:val="20"/>
          <w:szCs w:val="20"/>
          <w:lang w:eastAsia="en-GB"/>
        </w:rPr>
        <w:t>(</w:t>
      </w:r>
      <w:proofErr w:type="spellStart"/>
      <w:proofErr w:type="gramStart"/>
      <w:r w:rsidRPr="00D82A0F">
        <w:rPr>
          <w:rFonts w:ascii="Courier New" w:eastAsia="Times New Roman" w:hAnsi="Courier New" w:cs="Courier New"/>
          <w:color w:val="000000"/>
          <w:sz w:val="20"/>
          <w:szCs w:val="20"/>
          <w:lang w:eastAsia="en-GB"/>
        </w:rPr>
        <w:t>expected</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predicted</w:t>
      </w:r>
      <w:proofErr w:type="spellEnd"/>
      <w:proofErr w:type="gramEnd"/>
      <w:r w:rsidRPr="00D82A0F">
        <w:rPr>
          <w:rFonts w:ascii="Courier New" w:eastAsia="Times New Roman" w:hAnsi="Courier New" w:cs="Courier New"/>
          <w:b/>
          <w:bCs/>
          <w:color w:val="000080"/>
          <w:sz w:val="20"/>
          <w:szCs w:val="20"/>
          <w:lang w:eastAsia="en-GB"/>
        </w:rPr>
        <w:t>)</w:t>
      </w:r>
    </w:p>
    <w:p w14:paraId="37C98CA3"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gramStart"/>
      <w:r w:rsidRPr="00D82A0F">
        <w:rPr>
          <w:rFonts w:ascii="Courier New" w:eastAsia="Times New Roman" w:hAnsi="Courier New" w:cs="Courier New"/>
          <w:b/>
          <w:bCs/>
          <w:color w:val="0000FF"/>
          <w:sz w:val="20"/>
          <w:szCs w:val="20"/>
          <w:lang w:eastAsia="en-GB"/>
        </w:rPr>
        <w:t>print</w:t>
      </w:r>
      <w:r w:rsidRPr="00D82A0F">
        <w:rPr>
          <w:rFonts w:ascii="Courier New" w:eastAsia="Times New Roman" w:hAnsi="Courier New" w:cs="Courier New"/>
          <w:b/>
          <w:bCs/>
          <w:color w:val="000080"/>
          <w:sz w:val="20"/>
          <w:szCs w:val="20"/>
          <w:lang w:eastAsia="en-GB"/>
        </w:rPr>
        <w:t>(</w:t>
      </w:r>
      <w:proofErr w:type="gramEnd"/>
      <w:r w:rsidRPr="00D82A0F">
        <w:rPr>
          <w:rFonts w:ascii="Courier New" w:eastAsia="Times New Roman" w:hAnsi="Courier New" w:cs="Courier New"/>
          <w:color w:val="808080"/>
          <w:sz w:val="20"/>
          <w:szCs w:val="20"/>
          <w:lang w:eastAsia="en-GB"/>
        </w:rPr>
        <w:t>"\</w:t>
      </w:r>
      <w:proofErr w:type="spellStart"/>
      <w:r w:rsidRPr="00D82A0F">
        <w:rPr>
          <w:rFonts w:ascii="Courier New" w:eastAsia="Times New Roman" w:hAnsi="Courier New" w:cs="Courier New"/>
          <w:color w:val="808080"/>
          <w:sz w:val="20"/>
          <w:szCs w:val="20"/>
          <w:lang w:eastAsia="en-GB"/>
        </w:rPr>
        <w:t>nClassification</w:t>
      </w:r>
      <w:proofErr w:type="spellEnd"/>
      <w:r w:rsidRPr="00D82A0F">
        <w:rPr>
          <w:rFonts w:ascii="Courier New" w:eastAsia="Times New Roman" w:hAnsi="Courier New" w:cs="Courier New"/>
          <w:color w:val="808080"/>
          <w:sz w:val="20"/>
          <w:szCs w:val="20"/>
          <w:lang w:eastAsia="en-GB"/>
        </w:rPr>
        <w:t xml:space="preserve"> Accuracy Score: %s"</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acc</w:t>
      </w:r>
      <w:proofErr w:type="spellEnd"/>
      <w:r w:rsidRPr="00D82A0F">
        <w:rPr>
          <w:rFonts w:ascii="Courier New" w:eastAsia="Times New Roman" w:hAnsi="Courier New" w:cs="Courier New"/>
          <w:b/>
          <w:bCs/>
          <w:color w:val="000080"/>
          <w:sz w:val="20"/>
          <w:szCs w:val="20"/>
          <w:lang w:eastAsia="en-GB"/>
        </w:rPr>
        <w:t>)</w:t>
      </w:r>
    </w:p>
    <w:p w14:paraId="4A252A3F"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lastRenderedPageBreak/>
        <w:t xml:space="preserve">    </w:t>
      </w:r>
    </w:p>
    <w:p w14:paraId="0ED29559"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def</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FF00FF"/>
          <w:sz w:val="20"/>
          <w:szCs w:val="20"/>
          <w:lang w:eastAsia="en-GB"/>
        </w:rPr>
        <w:t>classify_SVM</w:t>
      </w:r>
      <w:proofErr w:type="spellEnd"/>
      <w:r w:rsidRPr="00D82A0F">
        <w:rPr>
          <w:rFonts w:ascii="Courier New" w:eastAsia="Times New Roman" w:hAnsi="Courier New" w:cs="Courier New"/>
          <w:b/>
          <w:bCs/>
          <w:color w:val="000080"/>
          <w:sz w:val="20"/>
          <w:szCs w:val="20"/>
          <w:lang w:eastAsia="en-GB"/>
        </w:rPr>
        <w:t>(</w:t>
      </w:r>
      <w:proofErr w:type="spellStart"/>
      <w:proofErr w:type="gramStart"/>
      <w:r w:rsidRPr="00D82A0F">
        <w:rPr>
          <w:rFonts w:ascii="Courier New" w:eastAsia="Times New Roman" w:hAnsi="Courier New" w:cs="Courier New"/>
          <w:color w:val="000000"/>
          <w:sz w:val="20"/>
          <w:szCs w:val="20"/>
          <w:lang w:eastAsia="en-GB"/>
        </w:rPr>
        <w:t>features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labels</w:t>
      </w:r>
      <w:proofErr w:type="spellEnd"/>
      <w:proofErr w:type="gramEnd"/>
      <w:r w:rsidRPr="00D82A0F">
        <w:rPr>
          <w:rFonts w:ascii="Courier New" w:eastAsia="Times New Roman" w:hAnsi="Courier New" w:cs="Courier New"/>
          <w:b/>
          <w:bCs/>
          <w:color w:val="000080"/>
          <w:sz w:val="20"/>
          <w:szCs w:val="20"/>
          <w:lang w:eastAsia="en-GB"/>
        </w:rPr>
        <w:t>):</w:t>
      </w:r>
    </w:p>
    <w:p w14:paraId="3FB81E5F"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gramStart"/>
      <w:r w:rsidRPr="00D82A0F">
        <w:rPr>
          <w:rFonts w:ascii="Courier New" w:eastAsia="Times New Roman" w:hAnsi="Courier New" w:cs="Courier New"/>
          <w:b/>
          <w:bCs/>
          <w:color w:val="0000FF"/>
          <w:sz w:val="20"/>
          <w:szCs w:val="20"/>
          <w:lang w:eastAsia="en-GB"/>
        </w:rPr>
        <w:t>print</w:t>
      </w:r>
      <w:r w:rsidRPr="00D82A0F">
        <w:rPr>
          <w:rFonts w:ascii="Courier New" w:eastAsia="Times New Roman" w:hAnsi="Courier New" w:cs="Courier New"/>
          <w:b/>
          <w:bCs/>
          <w:color w:val="000080"/>
          <w:sz w:val="20"/>
          <w:szCs w:val="20"/>
          <w:lang w:eastAsia="en-GB"/>
        </w:rPr>
        <w:t>(</w:t>
      </w:r>
      <w:proofErr w:type="gramEnd"/>
      <w:r w:rsidRPr="00D82A0F">
        <w:rPr>
          <w:rFonts w:ascii="Courier New" w:eastAsia="Times New Roman" w:hAnsi="Courier New" w:cs="Courier New"/>
          <w:color w:val="808080"/>
          <w:sz w:val="20"/>
          <w:szCs w:val="20"/>
          <w:lang w:eastAsia="en-GB"/>
        </w:rPr>
        <w:t>"Training SVM classifier..."</w:t>
      </w:r>
      <w:r w:rsidRPr="00D82A0F">
        <w:rPr>
          <w:rFonts w:ascii="Courier New" w:eastAsia="Times New Roman" w:hAnsi="Courier New" w:cs="Courier New"/>
          <w:b/>
          <w:bCs/>
          <w:color w:val="000080"/>
          <w:sz w:val="20"/>
          <w:szCs w:val="20"/>
          <w:lang w:eastAsia="en-GB"/>
        </w:rPr>
        <w:t>)</w:t>
      </w:r>
    </w:p>
    <w:p w14:paraId="1571EE58"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n_samples</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len</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features</w:t>
      </w:r>
      <w:r w:rsidRPr="00D82A0F">
        <w:rPr>
          <w:rFonts w:ascii="Courier New" w:eastAsia="Times New Roman" w:hAnsi="Courier New" w:cs="Courier New"/>
          <w:b/>
          <w:bCs/>
          <w:color w:val="000080"/>
          <w:sz w:val="20"/>
          <w:szCs w:val="20"/>
          <w:lang w:eastAsia="en-GB"/>
        </w:rPr>
        <w:t>)</w:t>
      </w:r>
    </w:p>
    <w:p w14:paraId="4ED1528D"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data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features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reshape</w:t>
      </w:r>
      <w:proofErr w:type="spellEnd"/>
      <w:proofErr w:type="gramEnd"/>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n_samples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FF0000"/>
          <w:sz w:val="20"/>
          <w:szCs w:val="20"/>
          <w:lang w:eastAsia="en-GB"/>
        </w:rPr>
        <w:t>1</w:t>
      </w:r>
      <w:r w:rsidRPr="00D82A0F">
        <w:rPr>
          <w:rFonts w:ascii="Courier New" w:eastAsia="Times New Roman" w:hAnsi="Courier New" w:cs="Courier New"/>
          <w:b/>
          <w:bCs/>
          <w:color w:val="000080"/>
          <w:sz w:val="20"/>
          <w:szCs w:val="20"/>
          <w:lang w:eastAsia="en-GB"/>
        </w:rPr>
        <w:t>))</w:t>
      </w:r>
    </w:p>
    <w:p w14:paraId="4F58C7FC"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clf</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gramStart"/>
      <w:r w:rsidRPr="00D82A0F">
        <w:rPr>
          <w:rFonts w:ascii="Courier New" w:eastAsia="Times New Roman" w:hAnsi="Courier New" w:cs="Courier New"/>
          <w:color w:val="000000"/>
          <w:sz w:val="20"/>
          <w:szCs w:val="20"/>
          <w:lang w:eastAsia="en-GB"/>
        </w:rPr>
        <w:t>SVC</w:t>
      </w:r>
      <w:r w:rsidRPr="00D82A0F">
        <w:rPr>
          <w:rFonts w:ascii="Courier New" w:eastAsia="Times New Roman" w:hAnsi="Courier New" w:cs="Courier New"/>
          <w:b/>
          <w:bCs/>
          <w:color w:val="000080"/>
          <w:sz w:val="20"/>
          <w:szCs w:val="20"/>
          <w:lang w:eastAsia="en-GB"/>
        </w:rPr>
        <w:t>(</w:t>
      </w:r>
      <w:proofErr w:type="gramEnd"/>
      <w:r w:rsidRPr="00D82A0F">
        <w:rPr>
          <w:rFonts w:ascii="Courier New" w:eastAsia="Times New Roman" w:hAnsi="Courier New" w:cs="Courier New"/>
          <w:b/>
          <w:bCs/>
          <w:color w:val="000080"/>
          <w:sz w:val="20"/>
          <w:szCs w:val="20"/>
          <w:lang w:eastAsia="en-GB"/>
        </w:rPr>
        <w:t>)</w:t>
      </w:r>
    </w:p>
    <w:p w14:paraId="1BFCE371"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clf</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fit</w:t>
      </w:r>
      <w:proofErr w:type="spellEnd"/>
      <w:r w:rsidRPr="00D82A0F">
        <w:rPr>
          <w:rFonts w:ascii="Courier New" w:eastAsia="Times New Roman" w:hAnsi="Courier New" w:cs="Courier New"/>
          <w:b/>
          <w:bCs/>
          <w:color w:val="000080"/>
          <w:sz w:val="20"/>
          <w:szCs w:val="20"/>
          <w:lang w:eastAsia="en-GB"/>
        </w:rPr>
        <w:t>(</w:t>
      </w:r>
      <w:proofErr w:type="gramEnd"/>
      <w:r w:rsidRPr="00D82A0F">
        <w:rPr>
          <w:rFonts w:ascii="Courier New" w:eastAsia="Times New Roman" w:hAnsi="Courier New" w:cs="Courier New"/>
          <w:color w:val="000000"/>
          <w:sz w:val="20"/>
          <w:szCs w:val="20"/>
          <w:lang w:eastAsia="en-GB"/>
        </w:rPr>
        <w:t>data</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labels</w:t>
      </w:r>
      <w:r w:rsidRPr="00D82A0F">
        <w:rPr>
          <w:rFonts w:ascii="Courier New" w:eastAsia="Times New Roman" w:hAnsi="Courier New" w:cs="Courier New"/>
          <w:b/>
          <w:bCs/>
          <w:color w:val="000080"/>
          <w:sz w:val="20"/>
          <w:szCs w:val="20"/>
          <w:lang w:eastAsia="en-GB"/>
        </w:rPr>
        <w:t>)</w:t>
      </w:r>
    </w:p>
    <w:p w14:paraId="4FAE382C"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
    <w:p w14:paraId="69ADCCD1"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return</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clf</w:t>
      </w:r>
      <w:proofErr w:type="spellEnd"/>
    </w:p>
    <w:p w14:paraId="4B977027"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
    <w:p w14:paraId="0BB6562C" w14:textId="775C08E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8000"/>
          <w:sz w:val="20"/>
          <w:szCs w:val="20"/>
          <w:lang w:eastAsia="en-GB"/>
        </w:rPr>
        <w:t>###########################################################################</w:t>
      </w:r>
    </w:p>
    <w:p w14:paraId="6D148CD4" w14:textId="769CC5C5"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8000"/>
          <w:sz w:val="20"/>
          <w:szCs w:val="20"/>
          <w:lang w:eastAsia="en-GB"/>
        </w:rPr>
        <w:t xml:space="preserve">######################## DATA ACQUISITION </w:t>
      </w:r>
      <w:r w:rsidR="00FC0BAB" w:rsidRPr="00D82A0F">
        <w:rPr>
          <w:rFonts w:ascii="Courier New" w:eastAsia="Times New Roman" w:hAnsi="Courier New" w:cs="Courier New"/>
          <w:color w:val="008000"/>
          <w:sz w:val="20"/>
          <w:szCs w:val="20"/>
          <w:lang w:eastAsia="en-GB"/>
        </w:rPr>
        <w:t>#######################</w:t>
      </w:r>
      <w:r w:rsidR="00FC0BAB">
        <w:rPr>
          <w:rFonts w:ascii="Courier New" w:eastAsia="Times New Roman" w:hAnsi="Courier New" w:cs="Courier New"/>
          <w:color w:val="008000"/>
          <w:sz w:val="20"/>
          <w:szCs w:val="20"/>
          <w:lang w:eastAsia="en-GB"/>
        </w:rPr>
        <w:t>##########</w:t>
      </w:r>
    </w:p>
    <w:p w14:paraId="486B9FB8" w14:textId="3B8A17A6"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8000"/>
          <w:sz w:val="20"/>
          <w:szCs w:val="20"/>
          <w:lang w:eastAsia="en-GB"/>
        </w:rPr>
        <w:t>###########################################################################</w:t>
      </w:r>
    </w:p>
    <w:p w14:paraId="63DB35AD"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
    <w:p w14:paraId="6BA713E6"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classes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808080"/>
          <w:sz w:val="20"/>
          <w:szCs w:val="20"/>
          <w:lang w:eastAsia="en-GB"/>
        </w:rPr>
        <w:t>'0'</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808080"/>
          <w:sz w:val="20"/>
          <w:szCs w:val="20"/>
          <w:lang w:eastAsia="en-GB"/>
        </w:rPr>
        <w:t>'1'</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808080"/>
          <w:sz w:val="20"/>
          <w:szCs w:val="20"/>
          <w:lang w:eastAsia="en-GB"/>
        </w:rPr>
        <w:t>'2'</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808080"/>
          <w:sz w:val="20"/>
          <w:szCs w:val="20"/>
          <w:lang w:eastAsia="en-GB"/>
        </w:rPr>
        <w:t>'3'</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808080"/>
          <w:sz w:val="20"/>
          <w:szCs w:val="20"/>
          <w:lang w:eastAsia="en-GB"/>
        </w:rPr>
        <w:t>'4'</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808080"/>
          <w:sz w:val="20"/>
          <w:szCs w:val="20"/>
          <w:lang w:eastAsia="en-GB"/>
        </w:rPr>
        <w:t>'5'</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808080"/>
          <w:sz w:val="20"/>
          <w:szCs w:val="20"/>
          <w:lang w:eastAsia="en-GB"/>
        </w:rPr>
        <w:t>'6'</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808080"/>
          <w:sz w:val="20"/>
          <w:szCs w:val="20"/>
          <w:lang w:eastAsia="en-GB"/>
        </w:rPr>
        <w:t>'7'</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808080"/>
          <w:sz w:val="20"/>
          <w:szCs w:val="20"/>
          <w:lang w:eastAsia="en-GB"/>
        </w:rPr>
        <w:t>'8'</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808080"/>
          <w:sz w:val="20"/>
          <w:szCs w:val="20"/>
          <w:lang w:eastAsia="en-GB"/>
        </w:rPr>
        <w:t>'9'</w:t>
      </w:r>
      <w:r w:rsidRPr="00D82A0F">
        <w:rPr>
          <w:rFonts w:ascii="Courier New" w:eastAsia="Times New Roman" w:hAnsi="Courier New" w:cs="Courier New"/>
          <w:b/>
          <w:bCs/>
          <w:color w:val="000080"/>
          <w:sz w:val="20"/>
          <w:szCs w:val="20"/>
          <w:lang w:eastAsia="en-GB"/>
        </w:rPr>
        <w:t>]</w:t>
      </w:r>
    </w:p>
    <w:p w14:paraId="03B34789"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D82A0F">
        <w:rPr>
          <w:rFonts w:ascii="Courier New" w:eastAsia="Times New Roman" w:hAnsi="Courier New" w:cs="Courier New"/>
          <w:color w:val="000000"/>
          <w:sz w:val="20"/>
          <w:szCs w:val="20"/>
          <w:lang w:eastAsia="en-GB"/>
        </w:rPr>
        <w:t>train_in</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roofErr w:type="gramStart"/>
      <w:r w:rsidRPr="00D82A0F">
        <w:rPr>
          <w:rFonts w:ascii="Courier New" w:eastAsia="Times New Roman" w:hAnsi="Courier New" w:cs="Courier New"/>
          <w:color w:val="808080"/>
          <w:sz w:val="20"/>
          <w:szCs w:val="20"/>
          <w:lang w:eastAsia="en-GB"/>
        </w:rPr>
        <w:t>'.\dataset\\training\\</w:t>
      </w:r>
      <w:proofErr w:type="gramEnd"/>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b/>
          <w:bCs/>
          <w:color w:val="000080"/>
          <w:sz w:val="20"/>
          <w:szCs w:val="20"/>
          <w:lang w:eastAsia="en-GB"/>
        </w:rPr>
        <w:t>)</w:t>
      </w:r>
    </w:p>
    <w:p w14:paraId="0FCBF251"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D82A0F">
        <w:rPr>
          <w:rFonts w:ascii="Courier New" w:eastAsia="Times New Roman" w:hAnsi="Courier New" w:cs="Courier New"/>
          <w:color w:val="000000"/>
          <w:sz w:val="20"/>
          <w:szCs w:val="20"/>
          <w:lang w:eastAsia="en-GB"/>
        </w:rPr>
        <w:t>valid_in</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roofErr w:type="gramStart"/>
      <w:r w:rsidRPr="00D82A0F">
        <w:rPr>
          <w:rFonts w:ascii="Courier New" w:eastAsia="Times New Roman" w:hAnsi="Courier New" w:cs="Courier New"/>
          <w:color w:val="808080"/>
          <w:sz w:val="20"/>
          <w:szCs w:val="20"/>
          <w:lang w:eastAsia="en-GB"/>
        </w:rPr>
        <w:t>'.\dataset\\validation\\</w:t>
      </w:r>
      <w:proofErr w:type="gramEnd"/>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b/>
          <w:bCs/>
          <w:color w:val="000080"/>
          <w:sz w:val="20"/>
          <w:szCs w:val="20"/>
          <w:lang w:eastAsia="en-GB"/>
        </w:rPr>
        <w:t>)</w:t>
      </w:r>
    </w:p>
    <w:p w14:paraId="1E1BD2F6"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D82A0F">
        <w:rPr>
          <w:rFonts w:ascii="Courier New" w:eastAsia="Times New Roman" w:hAnsi="Courier New" w:cs="Courier New"/>
          <w:color w:val="000000"/>
          <w:sz w:val="20"/>
          <w:szCs w:val="20"/>
          <w:lang w:eastAsia="en-GB"/>
        </w:rPr>
        <w:t>test_in</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roofErr w:type="gramStart"/>
      <w:r w:rsidRPr="00D82A0F">
        <w:rPr>
          <w:rFonts w:ascii="Courier New" w:eastAsia="Times New Roman" w:hAnsi="Courier New" w:cs="Courier New"/>
          <w:color w:val="808080"/>
          <w:sz w:val="20"/>
          <w:szCs w:val="20"/>
          <w:lang w:eastAsia="en-GB"/>
        </w:rPr>
        <w:t>'.\dataset\\test\\</w:t>
      </w:r>
      <w:proofErr w:type="gramEnd"/>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b/>
          <w:bCs/>
          <w:color w:val="000080"/>
          <w:sz w:val="20"/>
          <w:szCs w:val="20"/>
          <w:lang w:eastAsia="en-GB"/>
        </w:rPr>
        <w:t>)</w:t>
      </w:r>
    </w:p>
    <w:p w14:paraId="2C78F06C"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
    <w:p w14:paraId="36AC3CE5"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8000"/>
          <w:sz w:val="20"/>
          <w:szCs w:val="20"/>
          <w:lang w:eastAsia="en-GB"/>
        </w:rPr>
        <w:t># load input datasets. X___ = image features, Y___ = image labels. Store image names for the shuffle function.</w:t>
      </w:r>
    </w:p>
    <w:p w14:paraId="08A8F8FB"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roofErr w:type="gramStart"/>
      <w:r w:rsidRPr="00D82A0F">
        <w:rPr>
          <w:rFonts w:ascii="Courier New" w:eastAsia="Times New Roman" w:hAnsi="Courier New" w:cs="Courier New"/>
          <w:b/>
          <w:bCs/>
          <w:color w:val="0000FF"/>
          <w:sz w:val="20"/>
          <w:szCs w:val="20"/>
          <w:lang w:eastAsia="en-GB"/>
        </w:rPr>
        <w:t>print</w:t>
      </w:r>
      <w:r w:rsidRPr="00D82A0F">
        <w:rPr>
          <w:rFonts w:ascii="Courier New" w:eastAsia="Times New Roman" w:hAnsi="Courier New" w:cs="Courier New"/>
          <w:b/>
          <w:bCs/>
          <w:color w:val="000080"/>
          <w:sz w:val="20"/>
          <w:szCs w:val="20"/>
          <w:lang w:eastAsia="en-GB"/>
        </w:rPr>
        <w:t>(</w:t>
      </w:r>
      <w:proofErr w:type="gramEnd"/>
      <w:r w:rsidRPr="00D82A0F">
        <w:rPr>
          <w:rFonts w:ascii="Courier New" w:eastAsia="Times New Roman" w:hAnsi="Courier New" w:cs="Courier New"/>
          <w:color w:val="808080"/>
          <w:sz w:val="20"/>
          <w:szCs w:val="20"/>
          <w:lang w:eastAsia="en-GB"/>
        </w:rPr>
        <w:t>"Loading training dataset...\n"</w:t>
      </w:r>
      <w:r w:rsidRPr="00D82A0F">
        <w:rPr>
          <w:rFonts w:ascii="Courier New" w:eastAsia="Times New Roman" w:hAnsi="Courier New" w:cs="Courier New"/>
          <w:b/>
          <w:bCs/>
          <w:color w:val="000080"/>
          <w:sz w:val="20"/>
          <w:szCs w:val="20"/>
          <w:lang w:eastAsia="en-GB"/>
        </w:rPr>
        <w:t>)</w:t>
      </w:r>
    </w:p>
    <w:p w14:paraId="55647C37"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D82A0F">
        <w:rPr>
          <w:rFonts w:ascii="Courier New" w:eastAsia="Times New Roman" w:hAnsi="Courier New" w:cs="Courier New"/>
          <w:color w:val="000000"/>
          <w:sz w:val="20"/>
          <w:szCs w:val="20"/>
          <w:lang w:eastAsia="en-GB"/>
        </w:rPr>
        <w:t>Xtrain</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Ytrain</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train_img_names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train_cls</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load_</w:t>
      </w:r>
      <w:proofErr w:type="gramStart"/>
      <w:r w:rsidRPr="00D82A0F">
        <w:rPr>
          <w:rFonts w:ascii="Courier New" w:eastAsia="Times New Roman" w:hAnsi="Courier New" w:cs="Courier New"/>
          <w:color w:val="000000"/>
          <w:sz w:val="20"/>
          <w:szCs w:val="20"/>
          <w:lang w:eastAsia="en-GB"/>
        </w:rPr>
        <w:t>dataset</w:t>
      </w:r>
      <w:proofErr w:type="spellEnd"/>
      <w:r w:rsidRPr="00D82A0F">
        <w:rPr>
          <w:rFonts w:ascii="Courier New" w:eastAsia="Times New Roman" w:hAnsi="Courier New" w:cs="Courier New"/>
          <w:b/>
          <w:bCs/>
          <w:color w:val="000080"/>
          <w:sz w:val="20"/>
          <w:szCs w:val="20"/>
          <w:lang w:eastAsia="en-GB"/>
        </w:rPr>
        <w:t>(</w:t>
      </w:r>
      <w:proofErr w:type="spellStart"/>
      <w:proofErr w:type="gramEnd"/>
      <w:r w:rsidRPr="00D82A0F">
        <w:rPr>
          <w:rFonts w:ascii="Courier New" w:eastAsia="Times New Roman" w:hAnsi="Courier New" w:cs="Courier New"/>
          <w:color w:val="000000"/>
          <w:sz w:val="20"/>
          <w:szCs w:val="20"/>
          <w:lang w:eastAsia="en-GB"/>
        </w:rPr>
        <w:t>train_in</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classes</w:t>
      </w:r>
      <w:r w:rsidRPr="00D82A0F">
        <w:rPr>
          <w:rFonts w:ascii="Courier New" w:eastAsia="Times New Roman" w:hAnsi="Courier New" w:cs="Courier New"/>
          <w:b/>
          <w:bCs/>
          <w:color w:val="000080"/>
          <w:sz w:val="20"/>
          <w:szCs w:val="20"/>
          <w:lang w:eastAsia="en-GB"/>
        </w:rPr>
        <w:t>)</w:t>
      </w:r>
    </w:p>
    <w:p w14:paraId="0AFE2B51"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D82A0F">
        <w:rPr>
          <w:rFonts w:ascii="Courier New" w:eastAsia="Times New Roman" w:hAnsi="Courier New" w:cs="Courier New"/>
          <w:color w:val="000000"/>
          <w:sz w:val="20"/>
          <w:szCs w:val="20"/>
          <w:lang w:eastAsia="en-GB"/>
        </w:rPr>
        <w:t>Xtrain</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Ytrain</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train_img_names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train_cls</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gramStart"/>
      <w:r w:rsidRPr="00D82A0F">
        <w:rPr>
          <w:rFonts w:ascii="Courier New" w:eastAsia="Times New Roman" w:hAnsi="Courier New" w:cs="Courier New"/>
          <w:color w:val="000000"/>
          <w:sz w:val="20"/>
          <w:szCs w:val="20"/>
          <w:lang w:eastAsia="en-GB"/>
        </w:rPr>
        <w:t>shuffle</w:t>
      </w:r>
      <w:r w:rsidRPr="00D82A0F">
        <w:rPr>
          <w:rFonts w:ascii="Courier New" w:eastAsia="Times New Roman" w:hAnsi="Courier New" w:cs="Courier New"/>
          <w:b/>
          <w:bCs/>
          <w:color w:val="000080"/>
          <w:sz w:val="20"/>
          <w:szCs w:val="20"/>
          <w:lang w:eastAsia="en-GB"/>
        </w:rPr>
        <w:t>(</w:t>
      </w:r>
      <w:proofErr w:type="spellStart"/>
      <w:proofErr w:type="gramEnd"/>
      <w:r w:rsidRPr="00D82A0F">
        <w:rPr>
          <w:rFonts w:ascii="Courier New" w:eastAsia="Times New Roman" w:hAnsi="Courier New" w:cs="Courier New"/>
          <w:color w:val="000000"/>
          <w:sz w:val="20"/>
          <w:szCs w:val="20"/>
          <w:lang w:eastAsia="en-GB"/>
        </w:rPr>
        <w:t>Xtrain</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Ytrain</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train_img_names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train_cls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
    <w:p w14:paraId="53D07407"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
    <w:p w14:paraId="7F0013D2"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roofErr w:type="gramStart"/>
      <w:r w:rsidRPr="00D82A0F">
        <w:rPr>
          <w:rFonts w:ascii="Courier New" w:eastAsia="Times New Roman" w:hAnsi="Courier New" w:cs="Courier New"/>
          <w:b/>
          <w:bCs/>
          <w:color w:val="0000FF"/>
          <w:sz w:val="20"/>
          <w:szCs w:val="20"/>
          <w:lang w:eastAsia="en-GB"/>
        </w:rPr>
        <w:t>print</w:t>
      </w:r>
      <w:r w:rsidRPr="00D82A0F">
        <w:rPr>
          <w:rFonts w:ascii="Courier New" w:eastAsia="Times New Roman" w:hAnsi="Courier New" w:cs="Courier New"/>
          <w:b/>
          <w:bCs/>
          <w:color w:val="000080"/>
          <w:sz w:val="20"/>
          <w:szCs w:val="20"/>
          <w:lang w:eastAsia="en-GB"/>
        </w:rPr>
        <w:t>(</w:t>
      </w:r>
      <w:proofErr w:type="gramEnd"/>
      <w:r w:rsidRPr="00D82A0F">
        <w:rPr>
          <w:rFonts w:ascii="Courier New" w:eastAsia="Times New Roman" w:hAnsi="Courier New" w:cs="Courier New"/>
          <w:color w:val="808080"/>
          <w:sz w:val="20"/>
          <w:szCs w:val="20"/>
          <w:lang w:eastAsia="en-GB"/>
        </w:rPr>
        <w:t>"\</w:t>
      </w:r>
      <w:proofErr w:type="spellStart"/>
      <w:r w:rsidRPr="00D82A0F">
        <w:rPr>
          <w:rFonts w:ascii="Courier New" w:eastAsia="Times New Roman" w:hAnsi="Courier New" w:cs="Courier New"/>
          <w:color w:val="808080"/>
          <w:sz w:val="20"/>
          <w:szCs w:val="20"/>
          <w:lang w:eastAsia="en-GB"/>
        </w:rPr>
        <w:t>nLoading</w:t>
      </w:r>
      <w:proofErr w:type="spellEnd"/>
      <w:r w:rsidRPr="00D82A0F">
        <w:rPr>
          <w:rFonts w:ascii="Courier New" w:eastAsia="Times New Roman" w:hAnsi="Courier New" w:cs="Courier New"/>
          <w:color w:val="808080"/>
          <w:sz w:val="20"/>
          <w:szCs w:val="20"/>
          <w:lang w:eastAsia="en-GB"/>
        </w:rPr>
        <w:t xml:space="preserve"> validation dataset...\n"</w:t>
      </w:r>
      <w:r w:rsidRPr="00D82A0F">
        <w:rPr>
          <w:rFonts w:ascii="Courier New" w:eastAsia="Times New Roman" w:hAnsi="Courier New" w:cs="Courier New"/>
          <w:b/>
          <w:bCs/>
          <w:color w:val="000080"/>
          <w:sz w:val="20"/>
          <w:szCs w:val="20"/>
          <w:lang w:eastAsia="en-GB"/>
        </w:rPr>
        <w:t>)</w:t>
      </w:r>
    </w:p>
    <w:p w14:paraId="410552FB"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D82A0F">
        <w:rPr>
          <w:rFonts w:ascii="Courier New" w:eastAsia="Times New Roman" w:hAnsi="Courier New" w:cs="Courier New"/>
          <w:color w:val="000000"/>
          <w:sz w:val="20"/>
          <w:szCs w:val="20"/>
          <w:lang w:eastAsia="en-GB"/>
        </w:rPr>
        <w:t>Xvalid</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Yvalid</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valid_img_names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valid_cls</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load_</w:t>
      </w:r>
      <w:proofErr w:type="gramStart"/>
      <w:r w:rsidRPr="00D82A0F">
        <w:rPr>
          <w:rFonts w:ascii="Courier New" w:eastAsia="Times New Roman" w:hAnsi="Courier New" w:cs="Courier New"/>
          <w:color w:val="000000"/>
          <w:sz w:val="20"/>
          <w:szCs w:val="20"/>
          <w:lang w:eastAsia="en-GB"/>
        </w:rPr>
        <w:t>dataset</w:t>
      </w:r>
      <w:proofErr w:type="spellEnd"/>
      <w:r w:rsidRPr="00D82A0F">
        <w:rPr>
          <w:rFonts w:ascii="Courier New" w:eastAsia="Times New Roman" w:hAnsi="Courier New" w:cs="Courier New"/>
          <w:b/>
          <w:bCs/>
          <w:color w:val="000080"/>
          <w:sz w:val="20"/>
          <w:szCs w:val="20"/>
          <w:lang w:eastAsia="en-GB"/>
        </w:rPr>
        <w:t>(</w:t>
      </w:r>
      <w:proofErr w:type="spellStart"/>
      <w:proofErr w:type="gramEnd"/>
      <w:r w:rsidRPr="00D82A0F">
        <w:rPr>
          <w:rFonts w:ascii="Courier New" w:eastAsia="Times New Roman" w:hAnsi="Courier New" w:cs="Courier New"/>
          <w:color w:val="000000"/>
          <w:sz w:val="20"/>
          <w:szCs w:val="20"/>
          <w:lang w:eastAsia="en-GB"/>
        </w:rPr>
        <w:t>valid_in</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classes</w:t>
      </w:r>
      <w:r w:rsidRPr="00D82A0F">
        <w:rPr>
          <w:rFonts w:ascii="Courier New" w:eastAsia="Times New Roman" w:hAnsi="Courier New" w:cs="Courier New"/>
          <w:b/>
          <w:bCs/>
          <w:color w:val="000080"/>
          <w:sz w:val="20"/>
          <w:szCs w:val="20"/>
          <w:lang w:eastAsia="en-GB"/>
        </w:rPr>
        <w:t>)</w:t>
      </w:r>
    </w:p>
    <w:p w14:paraId="044D2C0C"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D82A0F">
        <w:rPr>
          <w:rFonts w:ascii="Courier New" w:eastAsia="Times New Roman" w:hAnsi="Courier New" w:cs="Courier New"/>
          <w:color w:val="000000"/>
          <w:sz w:val="20"/>
          <w:szCs w:val="20"/>
          <w:lang w:eastAsia="en-GB"/>
        </w:rPr>
        <w:t>Xvalid</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Yvalid</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valid_img_names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valid_cls</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gramStart"/>
      <w:r w:rsidRPr="00D82A0F">
        <w:rPr>
          <w:rFonts w:ascii="Courier New" w:eastAsia="Times New Roman" w:hAnsi="Courier New" w:cs="Courier New"/>
          <w:color w:val="000000"/>
          <w:sz w:val="20"/>
          <w:szCs w:val="20"/>
          <w:lang w:eastAsia="en-GB"/>
        </w:rPr>
        <w:t>shuffle</w:t>
      </w:r>
      <w:r w:rsidRPr="00D82A0F">
        <w:rPr>
          <w:rFonts w:ascii="Courier New" w:eastAsia="Times New Roman" w:hAnsi="Courier New" w:cs="Courier New"/>
          <w:b/>
          <w:bCs/>
          <w:color w:val="000080"/>
          <w:sz w:val="20"/>
          <w:szCs w:val="20"/>
          <w:lang w:eastAsia="en-GB"/>
        </w:rPr>
        <w:t>(</w:t>
      </w:r>
      <w:proofErr w:type="spellStart"/>
      <w:proofErr w:type="gramEnd"/>
      <w:r w:rsidRPr="00D82A0F">
        <w:rPr>
          <w:rFonts w:ascii="Courier New" w:eastAsia="Times New Roman" w:hAnsi="Courier New" w:cs="Courier New"/>
          <w:color w:val="000000"/>
          <w:sz w:val="20"/>
          <w:szCs w:val="20"/>
          <w:lang w:eastAsia="en-GB"/>
        </w:rPr>
        <w:t>Xvalid</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Yvalid</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valid_img_names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valid_cls</w:t>
      </w:r>
      <w:proofErr w:type="spellEnd"/>
      <w:r w:rsidRPr="00D82A0F">
        <w:rPr>
          <w:rFonts w:ascii="Courier New" w:eastAsia="Times New Roman" w:hAnsi="Courier New" w:cs="Courier New"/>
          <w:b/>
          <w:bCs/>
          <w:color w:val="000080"/>
          <w:sz w:val="20"/>
          <w:szCs w:val="20"/>
          <w:lang w:eastAsia="en-GB"/>
        </w:rPr>
        <w:t>)</w:t>
      </w:r>
    </w:p>
    <w:p w14:paraId="1F9F7911"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
    <w:p w14:paraId="43F43733"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roofErr w:type="gramStart"/>
      <w:r w:rsidRPr="00D82A0F">
        <w:rPr>
          <w:rFonts w:ascii="Courier New" w:eastAsia="Times New Roman" w:hAnsi="Courier New" w:cs="Courier New"/>
          <w:b/>
          <w:bCs/>
          <w:color w:val="0000FF"/>
          <w:sz w:val="20"/>
          <w:szCs w:val="20"/>
          <w:lang w:eastAsia="en-GB"/>
        </w:rPr>
        <w:t>print</w:t>
      </w:r>
      <w:r w:rsidRPr="00D82A0F">
        <w:rPr>
          <w:rFonts w:ascii="Courier New" w:eastAsia="Times New Roman" w:hAnsi="Courier New" w:cs="Courier New"/>
          <w:b/>
          <w:bCs/>
          <w:color w:val="000080"/>
          <w:sz w:val="20"/>
          <w:szCs w:val="20"/>
          <w:lang w:eastAsia="en-GB"/>
        </w:rPr>
        <w:t>(</w:t>
      </w:r>
      <w:proofErr w:type="gramEnd"/>
      <w:r w:rsidRPr="00D82A0F">
        <w:rPr>
          <w:rFonts w:ascii="Courier New" w:eastAsia="Times New Roman" w:hAnsi="Courier New" w:cs="Courier New"/>
          <w:color w:val="808080"/>
          <w:sz w:val="20"/>
          <w:szCs w:val="20"/>
          <w:lang w:eastAsia="en-GB"/>
        </w:rPr>
        <w:t>"\</w:t>
      </w:r>
      <w:proofErr w:type="spellStart"/>
      <w:r w:rsidRPr="00D82A0F">
        <w:rPr>
          <w:rFonts w:ascii="Courier New" w:eastAsia="Times New Roman" w:hAnsi="Courier New" w:cs="Courier New"/>
          <w:color w:val="808080"/>
          <w:sz w:val="20"/>
          <w:szCs w:val="20"/>
          <w:lang w:eastAsia="en-GB"/>
        </w:rPr>
        <w:t>nLoading</w:t>
      </w:r>
      <w:proofErr w:type="spellEnd"/>
      <w:r w:rsidRPr="00D82A0F">
        <w:rPr>
          <w:rFonts w:ascii="Courier New" w:eastAsia="Times New Roman" w:hAnsi="Courier New" w:cs="Courier New"/>
          <w:color w:val="808080"/>
          <w:sz w:val="20"/>
          <w:szCs w:val="20"/>
          <w:lang w:eastAsia="en-GB"/>
        </w:rPr>
        <w:t xml:space="preserve"> test dataset...\n"</w:t>
      </w:r>
      <w:r w:rsidRPr="00D82A0F">
        <w:rPr>
          <w:rFonts w:ascii="Courier New" w:eastAsia="Times New Roman" w:hAnsi="Courier New" w:cs="Courier New"/>
          <w:b/>
          <w:bCs/>
          <w:color w:val="000080"/>
          <w:sz w:val="20"/>
          <w:szCs w:val="20"/>
          <w:lang w:eastAsia="en-GB"/>
        </w:rPr>
        <w:t>)</w:t>
      </w:r>
    </w:p>
    <w:p w14:paraId="0AF677F2"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D82A0F">
        <w:rPr>
          <w:rFonts w:ascii="Courier New" w:eastAsia="Times New Roman" w:hAnsi="Courier New" w:cs="Courier New"/>
          <w:color w:val="000000"/>
          <w:sz w:val="20"/>
          <w:szCs w:val="20"/>
          <w:lang w:eastAsia="en-GB"/>
        </w:rPr>
        <w:t>Xtest</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Ytest</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test_img_names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test_cls</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load_</w:t>
      </w:r>
      <w:proofErr w:type="gramStart"/>
      <w:r w:rsidRPr="00D82A0F">
        <w:rPr>
          <w:rFonts w:ascii="Courier New" w:eastAsia="Times New Roman" w:hAnsi="Courier New" w:cs="Courier New"/>
          <w:color w:val="000000"/>
          <w:sz w:val="20"/>
          <w:szCs w:val="20"/>
          <w:lang w:eastAsia="en-GB"/>
        </w:rPr>
        <w:t>dataset</w:t>
      </w:r>
      <w:proofErr w:type="spellEnd"/>
      <w:r w:rsidRPr="00D82A0F">
        <w:rPr>
          <w:rFonts w:ascii="Courier New" w:eastAsia="Times New Roman" w:hAnsi="Courier New" w:cs="Courier New"/>
          <w:b/>
          <w:bCs/>
          <w:color w:val="000080"/>
          <w:sz w:val="20"/>
          <w:szCs w:val="20"/>
          <w:lang w:eastAsia="en-GB"/>
        </w:rPr>
        <w:t>(</w:t>
      </w:r>
      <w:proofErr w:type="spellStart"/>
      <w:proofErr w:type="gramEnd"/>
      <w:r w:rsidRPr="00D82A0F">
        <w:rPr>
          <w:rFonts w:ascii="Courier New" w:eastAsia="Times New Roman" w:hAnsi="Courier New" w:cs="Courier New"/>
          <w:color w:val="000000"/>
          <w:sz w:val="20"/>
          <w:szCs w:val="20"/>
          <w:lang w:eastAsia="en-GB"/>
        </w:rPr>
        <w:t>test_in</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classes</w:t>
      </w:r>
      <w:r w:rsidRPr="00D82A0F">
        <w:rPr>
          <w:rFonts w:ascii="Courier New" w:eastAsia="Times New Roman" w:hAnsi="Courier New" w:cs="Courier New"/>
          <w:b/>
          <w:bCs/>
          <w:color w:val="000080"/>
          <w:sz w:val="20"/>
          <w:szCs w:val="20"/>
          <w:lang w:eastAsia="en-GB"/>
        </w:rPr>
        <w:t>)</w:t>
      </w:r>
    </w:p>
    <w:p w14:paraId="2C643F47"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D82A0F">
        <w:rPr>
          <w:rFonts w:ascii="Courier New" w:eastAsia="Times New Roman" w:hAnsi="Courier New" w:cs="Courier New"/>
          <w:color w:val="000000"/>
          <w:sz w:val="20"/>
          <w:szCs w:val="20"/>
          <w:lang w:eastAsia="en-GB"/>
        </w:rPr>
        <w:t>Xtest</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Ytest</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test_img_names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test_cls</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gramStart"/>
      <w:r w:rsidRPr="00D82A0F">
        <w:rPr>
          <w:rFonts w:ascii="Courier New" w:eastAsia="Times New Roman" w:hAnsi="Courier New" w:cs="Courier New"/>
          <w:color w:val="000000"/>
          <w:sz w:val="20"/>
          <w:szCs w:val="20"/>
          <w:lang w:eastAsia="en-GB"/>
        </w:rPr>
        <w:t>shuffle</w:t>
      </w:r>
      <w:r w:rsidRPr="00D82A0F">
        <w:rPr>
          <w:rFonts w:ascii="Courier New" w:eastAsia="Times New Roman" w:hAnsi="Courier New" w:cs="Courier New"/>
          <w:b/>
          <w:bCs/>
          <w:color w:val="000080"/>
          <w:sz w:val="20"/>
          <w:szCs w:val="20"/>
          <w:lang w:eastAsia="en-GB"/>
        </w:rPr>
        <w:t>(</w:t>
      </w:r>
      <w:proofErr w:type="spellStart"/>
      <w:proofErr w:type="gramEnd"/>
      <w:r w:rsidRPr="00D82A0F">
        <w:rPr>
          <w:rFonts w:ascii="Courier New" w:eastAsia="Times New Roman" w:hAnsi="Courier New" w:cs="Courier New"/>
          <w:color w:val="000000"/>
          <w:sz w:val="20"/>
          <w:szCs w:val="20"/>
          <w:lang w:eastAsia="en-GB"/>
        </w:rPr>
        <w:t>Xtest</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Ytest</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test_img_names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test_cls</w:t>
      </w:r>
      <w:proofErr w:type="spellEnd"/>
      <w:r w:rsidRPr="00D82A0F">
        <w:rPr>
          <w:rFonts w:ascii="Courier New" w:eastAsia="Times New Roman" w:hAnsi="Courier New" w:cs="Courier New"/>
          <w:b/>
          <w:bCs/>
          <w:color w:val="000080"/>
          <w:sz w:val="20"/>
          <w:szCs w:val="20"/>
          <w:lang w:eastAsia="en-GB"/>
        </w:rPr>
        <w:t>)</w:t>
      </w:r>
    </w:p>
    <w:p w14:paraId="1CDC61C2"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
    <w:p w14:paraId="4D9F1695"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roofErr w:type="gramStart"/>
      <w:r w:rsidRPr="00D82A0F">
        <w:rPr>
          <w:rFonts w:ascii="Courier New" w:eastAsia="Times New Roman" w:hAnsi="Courier New" w:cs="Courier New"/>
          <w:b/>
          <w:bCs/>
          <w:color w:val="0000FF"/>
          <w:sz w:val="20"/>
          <w:szCs w:val="20"/>
          <w:lang w:eastAsia="en-GB"/>
        </w:rPr>
        <w:t>print</w:t>
      </w:r>
      <w:r w:rsidRPr="00D82A0F">
        <w:rPr>
          <w:rFonts w:ascii="Courier New" w:eastAsia="Times New Roman" w:hAnsi="Courier New" w:cs="Courier New"/>
          <w:b/>
          <w:bCs/>
          <w:color w:val="000080"/>
          <w:sz w:val="20"/>
          <w:szCs w:val="20"/>
          <w:lang w:eastAsia="en-GB"/>
        </w:rPr>
        <w:t>(</w:t>
      </w:r>
      <w:proofErr w:type="gramEnd"/>
      <w:r w:rsidRPr="00D82A0F">
        <w:rPr>
          <w:rFonts w:ascii="Courier New" w:eastAsia="Times New Roman" w:hAnsi="Courier New" w:cs="Courier New"/>
          <w:color w:val="808080"/>
          <w:sz w:val="20"/>
          <w:szCs w:val="20"/>
          <w:lang w:eastAsia="en-GB"/>
        </w:rPr>
        <w:t>"\</w:t>
      </w:r>
      <w:proofErr w:type="spellStart"/>
      <w:r w:rsidRPr="00D82A0F">
        <w:rPr>
          <w:rFonts w:ascii="Courier New" w:eastAsia="Times New Roman" w:hAnsi="Courier New" w:cs="Courier New"/>
          <w:color w:val="808080"/>
          <w:sz w:val="20"/>
          <w:szCs w:val="20"/>
          <w:lang w:eastAsia="en-GB"/>
        </w:rPr>
        <w:t>nLoading</w:t>
      </w:r>
      <w:proofErr w:type="spellEnd"/>
      <w:r w:rsidRPr="00D82A0F">
        <w:rPr>
          <w:rFonts w:ascii="Courier New" w:eastAsia="Times New Roman" w:hAnsi="Courier New" w:cs="Courier New"/>
          <w:color w:val="808080"/>
          <w:sz w:val="20"/>
          <w:szCs w:val="20"/>
          <w:lang w:eastAsia="en-GB"/>
        </w:rPr>
        <w:t xml:space="preserve"> Complete!\n"</w:t>
      </w:r>
      <w:r w:rsidRPr="00D82A0F">
        <w:rPr>
          <w:rFonts w:ascii="Courier New" w:eastAsia="Times New Roman" w:hAnsi="Courier New" w:cs="Courier New"/>
          <w:b/>
          <w:bCs/>
          <w:color w:val="000080"/>
          <w:sz w:val="20"/>
          <w:szCs w:val="20"/>
          <w:lang w:eastAsia="en-GB"/>
        </w:rPr>
        <w:t>)</w:t>
      </w:r>
    </w:p>
    <w:p w14:paraId="6B323A6D"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
    <w:p w14:paraId="00F861CF" w14:textId="1556BC7F"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8000"/>
          <w:sz w:val="20"/>
          <w:szCs w:val="20"/>
          <w:lang w:eastAsia="en-GB"/>
        </w:rPr>
        <w:t>###########################################################################</w:t>
      </w:r>
    </w:p>
    <w:p w14:paraId="53CCFF91" w14:textId="0912125A"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8000"/>
          <w:sz w:val="20"/>
          <w:szCs w:val="20"/>
          <w:lang w:eastAsia="en-GB"/>
        </w:rPr>
        <w:t xml:space="preserve">####################### CLASSIFICATION PHASE </w:t>
      </w:r>
      <w:r w:rsidR="00FC0BAB" w:rsidRPr="00D82A0F">
        <w:rPr>
          <w:rFonts w:ascii="Courier New" w:eastAsia="Times New Roman" w:hAnsi="Courier New" w:cs="Courier New"/>
          <w:color w:val="008000"/>
          <w:sz w:val="20"/>
          <w:szCs w:val="20"/>
          <w:lang w:eastAsia="en-GB"/>
        </w:rPr>
        <w:t>#######################</w:t>
      </w:r>
      <w:r w:rsidR="00FC0BAB">
        <w:rPr>
          <w:rFonts w:ascii="Courier New" w:eastAsia="Times New Roman" w:hAnsi="Courier New" w:cs="Courier New"/>
          <w:color w:val="008000"/>
          <w:sz w:val="20"/>
          <w:szCs w:val="20"/>
          <w:lang w:eastAsia="en-GB"/>
        </w:rPr>
        <w:t>#######</w:t>
      </w:r>
    </w:p>
    <w:p w14:paraId="7A752E72" w14:textId="3FA1B37E" w:rsidR="00D82A0F" w:rsidRDefault="00D82A0F" w:rsidP="00D82A0F">
      <w:pPr>
        <w:shd w:val="clear" w:color="auto" w:fill="FFFFFF"/>
        <w:spacing w:after="0" w:line="240" w:lineRule="auto"/>
        <w:rPr>
          <w:rFonts w:ascii="Courier New" w:eastAsia="Times New Roman" w:hAnsi="Courier New" w:cs="Courier New"/>
          <w:color w:val="008000"/>
          <w:sz w:val="20"/>
          <w:szCs w:val="20"/>
          <w:lang w:eastAsia="en-GB"/>
        </w:rPr>
      </w:pPr>
      <w:r w:rsidRPr="00D82A0F">
        <w:rPr>
          <w:rFonts w:ascii="Courier New" w:eastAsia="Times New Roman" w:hAnsi="Courier New" w:cs="Courier New"/>
          <w:color w:val="008000"/>
          <w:sz w:val="20"/>
          <w:szCs w:val="20"/>
          <w:lang w:eastAsia="en-GB"/>
        </w:rPr>
        <w:t>###########################################################################</w:t>
      </w:r>
    </w:p>
    <w:p w14:paraId="396FB20E" w14:textId="77777777" w:rsidR="00FC0BAB" w:rsidRPr="00D82A0F" w:rsidRDefault="00FC0BAB" w:rsidP="00D82A0F">
      <w:pPr>
        <w:shd w:val="clear" w:color="auto" w:fill="FFFFFF"/>
        <w:spacing w:after="0" w:line="240" w:lineRule="auto"/>
        <w:rPr>
          <w:rFonts w:ascii="Courier New" w:eastAsia="Times New Roman" w:hAnsi="Courier New" w:cs="Courier New"/>
          <w:color w:val="000000"/>
          <w:sz w:val="20"/>
          <w:szCs w:val="20"/>
          <w:lang w:eastAsia="en-GB"/>
        </w:rPr>
      </w:pPr>
    </w:p>
    <w:p w14:paraId="7C83CFBC"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epochs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FF0000"/>
          <w:sz w:val="20"/>
          <w:szCs w:val="20"/>
          <w:lang w:eastAsia="en-GB"/>
        </w:rPr>
        <w:t>12</w:t>
      </w:r>
    </w:p>
    <w:p w14:paraId="67C5571B"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D82A0F">
        <w:rPr>
          <w:rFonts w:ascii="Courier New" w:eastAsia="Times New Roman" w:hAnsi="Courier New" w:cs="Courier New"/>
          <w:color w:val="000000"/>
          <w:sz w:val="20"/>
          <w:szCs w:val="20"/>
          <w:lang w:eastAsia="en-GB"/>
        </w:rPr>
        <w:t>img_rows</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FF0000"/>
          <w:sz w:val="20"/>
          <w:szCs w:val="20"/>
          <w:lang w:eastAsia="en-GB"/>
        </w:rPr>
        <w:t>28</w:t>
      </w:r>
    </w:p>
    <w:p w14:paraId="18AB91BC"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D82A0F">
        <w:rPr>
          <w:rFonts w:ascii="Courier New" w:eastAsia="Times New Roman" w:hAnsi="Courier New" w:cs="Courier New"/>
          <w:color w:val="000000"/>
          <w:sz w:val="20"/>
          <w:szCs w:val="20"/>
          <w:lang w:eastAsia="en-GB"/>
        </w:rPr>
        <w:t>img_cols</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FF0000"/>
          <w:sz w:val="20"/>
          <w:szCs w:val="20"/>
          <w:lang w:eastAsia="en-GB"/>
        </w:rPr>
        <w:t>28</w:t>
      </w:r>
    </w:p>
    <w:p w14:paraId="0902947E"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D82A0F">
        <w:rPr>
          <w:rFonts w:ascii="Courier New" w:eastAsia="Times New Roman" w:hAnsi="Courier New" w:cs="Courier New"/>
          <w:color w:val="000000"/>
          <w:sz w:val="20"/>
          <w:szCs w:val="20"/>
          <w:lang w:eastAsia="en-GB"/>
        </w:rPr>
        <w:t>batch_size</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FF0000"/>
          <w:sz w:val="20"/>
          <w:szCs w:val="20"/>
          <w:lang w:eastAsia="en-GB"/>
        </w:rPr>
        <w:t>128</w:t>
      </w:r>
    </w:p>
    <w:p w14:paraId="43076C48"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D82A0F">
        <w:rPr>
          <w:rFonts w:ascii="Courier New" w:eastAsia="Times New Roman" w:hAnsi="Courier New" w:cs="Courier New"/>
          <w:color w:val="000000"/>
          <w:sz w:val="20"/>
          <w:szCs w:val="20"/>
          <w:lang w:eastAsia="en-GB"/>
        </w:rPr>
        <w:t>num_classes</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len</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classes</w:t>
      </w:r>
      <w:r w:rsidRPr="00D82A0F">
        <w:rPr>
          <w:rFonts w:ascii="Courier New" w:eastAsia="Times New Roman" w:hAnsi="Courier New" w:cs="Courier New"/>
          <w:b/>
          <w:bCs/>
          <w:color w:val="000080"/>
          <w:sz w:val="20"/>
          <w:szCs w:val="20"/>
          <w:lang w:eastAsia="en-GB"/>
        </w:rPr>
        <w:t>)</w:t>
      </w:r>
    </w:p>
    <w:p w14:paraId="0ED1DD14"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
    <w:p w14:paraId="241AF05B"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D82A0F">
        <w:rPr>
          <w:rFonts w:ascii="Courier New" w:eastAsia="Times New Roman" w:hAnsi="Courier New" w:cs="Courier New"/>
          <w:color w:val="000000"/>
          <w:sz w:val="20"/>
          <w:szCs w:val="20"/>
          <w:lang w:eastAsia="en-GB"/>
        </w:rPr>
        <w:t>svm_clf</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classify_SVM</w:t>
      </w:r>
      <w:proofErr w:type="spellEnd"/>
      <w:r w:rsidRPr="00D82A0F">
        <w:rPr>
          <w:rFonts w:ascii="Courier New" w:eastAsia="Times New Roman" w:hAnsi="Courier New" w:cs="Courier New"/>
          <w:b/>
          <w:bCs/>
          <w:color w:val="000080"/>
          <w:sz w:val="20"/>
          <w:szCs w:val="20"/>
          <w:lang w:eastAsia="en-GB"/>
        </w:rPr>
        <w:t>(</w:t>
      </w:r>
      <w:proofErr w:type="spellStart"/>
      <w:proofErr w:type="gramStart"/>
      <w:r w:rsidRPr="00D82A0F">
        <w:rPr>
          <w:rFonts w:ascii="Courier New" w:eastAsia="Times New Roman" w:hAnsi="Courier New" w:cs="Courier New"/>
          <w:color w:val="000000"/>
          <w:sz w:val="20"/>
          <w:szCs w:val="20"/>
          <w:lang w:eastAsia="en-GB"/>
        </w:rPr>
        <w:t>Xtrain</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Ytrain</w:t>
      </w:r>
      <w:proofErr w:type="spellEnd"/>
      <w:proofErr w:type="gramEnd"/>
      <w:r w:rsidRPr="00D82A0F">
        <w:rPr>
          <w:rFonts w:ascii="Courier New" w:eastAsia="Times New Roman" w:hAnsi="Courier New" w:cs="Courier New"/>
          <w:b/>
          <w:bCs/>
          <w:color w:val="000080"/>
          <w:sz w:val="20"/>
          <w:szCs w:val="20"/>
          <w:lang w:eastAsia="en-GB"/>
        </w:rPr>
        <w:t>)</w:t>
      </w:r>
    </w:p>
    <w:p w14:paraId="38838D5B"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
    <w:p w14:paraId="29D29BAD"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D82A0F">
        <w:rPr>
          <w:rFonts w:ascii="Courier New" w:eastAsia="Times New Roman" w:hAnsi="Courier New" w:cs="Courier New"/>
          <w:color w:val="000000"/>
          <w:sz w:val="20"/>
          <w:szCs w:val="20"/>
          <w:lang w:eastAsia="en-GB"/>
        </w:rPr>
        <w:t>n_samples</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len</w:t>
      </w:r>
      <w:proofErr w:type="spellEnd"/>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Xtest</w:t>
      </w:r>
      <w:proofErr w:type="spellEnd"/>
      <w:r w:rsidRPr="00D82A0F">
        <w:rPr>
          <w:rFonts w:ascii="Courier New" w:eastAsia="Times New Roman" w:hAnsi="Courier New" w:cs="Courier New"/>
          <w:b/>
          <w:bCs/>
          <w:color w:val="000080"/>
          <w:sz w:val="20"/>
          <w:szCs w:val="20"/>
          <w:lang w:eastAsia="en-GB"/>
        </w:rPr>
        <w:t>)</w:t>
      </w:r>
    </w:p>
    <w:p w14:paraId="0FAAF77E"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expected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Ytest</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008000"/>
          <w:sz w:val="20"/>
          <w:szCs w:val="20"/>
          <w:lang w:eastAsia="en-GB"/>
        </w:rPr>
        <w:t># for the sake of clarity</w:t>
      </w:r>
    </w:p>
    <w:p w14:paraId="2CE566BB"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
    <w:p w14:paraId="77A2D21F"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D82A0F">
        <w:rPr>
          <w:rFonts w:ascii="Courier New" w:eastAsia="Times New Roman" w:hAnsi="Courier New" w:cs="Courier New"/>
          <w:color w:val="000000"/>
          <w:sz w:val="20"/>
          <w:szCs w:val="20"/>
          <w:lang w:eastAsia="en-GB"/>
        </w:rPr>
        <w:t>predicted_SVM</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svm_</w:t>
      </w:r>
      <w:proofErr w:type="gramStart"/>
      <w:r w:rsidRPr="00D82A0F">
        <w:rPr>
          <w:rFonts w:ascii="Courier New" w:eastAsia="Times New Roman" w:hAnsi="Courier New" w:cs="Courier New"/>
          <w:color w:val="000000"/>
          <w:sz w:val="20"/>
          <w:szCs w:val="20"/>
          <w:lang w:eastAsia="en-GB"/>
        </w:rPr>
        <w:t>clf</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predict</w:t>
      </w:r>
      <w:proofErr w:type="spellEnd"/>
      <w:proofErr w:type="gramEnd"/>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Xtest</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reshape</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n_samples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FF0000"/>
          <w:sz w:val="20"/>
          <w:szCs w:val="20"/>
          <w:lang w:eastAsia="en-GB"/>
        </w:rPr>
        <w:t>1</w:t>
      </w:r>
      <w:r w:rsidRPr="00D82A0F">
        <w:rPr>
          <w:rFonts w:ascii="Courier New" w:eastAsia="Times New Roman" w:hAnsi="Courier New" w:cs="Courier New"/>
          <w:b/>
          <w:bCs/>
          <w:color w:val="000080"/>
          <w:sz w:val="20"/>
          <w:szCs w:val="20"/>
          <w:lang w:eastAsia="en-GB"/>
        </w:rPr>
        <w:t>))</w:t>
      </w:r>
    </w:p>
    <w:p w14:paraId="3C63E653"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
    <w:p w14:paraId="5F87C9C1" w14:textId="50495D1C" w:rsidR="00D82A0F" w:rsidRDefault="00D82A0F" w:rsidP="00D82A0F">
      <w:pPr>
        <w:shd w:val="clear" w:color="auto" w:fill="FFFFFF"/>
        <w:spacing w:after="0" w:line="240" w:lineRule="auto"/>
        <w:rPr>
          <w:rFonts w:ascii="Courier New" w:eastAsia="Times New Roman" w:hAnsi="Courier New" w:cs="Courier New"/>
          <w:b/>
          <w:bCs/>
          <w:color w:val="000080"/>
          <w:sz w:val="20"/>
          <w:szCs w:val="20"/>
          <w:lang w:eastAsia="en-GB"/>
        </w:rPr>
      </w:pPr>
      <w:proofErr w:type="spellStart"/>
      <w:r w:rsidRPr="00D82A0F">
        <w:rPr>
          <w:rFonts w:ascii="Courier New" w:eastAsia="Times New Roman" w:hAnsi="Courier New" w:cs="Courier New"/>
          <w:color w:val="000000"/>
          <w:sz w:val="20"/>
          <w:szCs w:val="20"/>
          <w:lang w:eastAsia="en-GB"/>
        </w:rPr>
        <w:t>disp_performance</w:t>
      </w:r>
      <w:proofErr w:type="spellEnd"/>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svm_</w:t>
      </w:r>
      <w:proofErr w:type="gramStart"/>
      <w:r w:rsidRPr="00D82A0F">
        <w:rPr>
          <w:rFonts w:ascii="Courier New" w:eastAsia="Times New Roman" w:hAnsi="Courier New" w:cs="Courier New"/>
          <w:color w:val="000000"/>
          <w:sz w:val="20"/>
          <w:szCs w:val="20"/>
          <w:lang w:eastAsia="en-GB"/>
        </w:rPr>
        <w:t>clf</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expected</w:t>
      </w:r>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predicted_SVM</w:t>
      </w:r>
      <w:proofErr w:type="spellEnd"/>
      <w:r w:rsidRPr="00D82A0F">
        <w:rPr>
          <w:rFonts w:ascii="Courier New" w:eastAsia="Times New Roman" w:hAnsi="Courier New" w:cs="Courier New"/>
          <w:b/>
          <w:bCs/>
          <w:color w:val="000080"/>
          <w:sz w:val="20"/>
          <w:szCs w:val="20"/>
          <w:lang w:eastAsia="en-GB"/>
        </w:rPr>
        <w:t>)</w:t>
      </w:r>
    </w:p>
    <w:p w14:paraId="2985DED4" w14:textId="77777777" w:rsidR="00D82A0F" w:rsidRDefault="00D82A0F">
      <w:pPr>
        <w:rPr>
          <w:rFonts w:ascii="Courier New" w:eastAsia="Times New Roman" w:hAnsi="Courier New" w:cs="Courier New"/>
          <w:b/>
          <w:bCs/>
          <w:color w:val="000080"/>
          <w:sz w:val="20"/>
          <w:szCs w:val="20"/>
          <w:lang w:eastAsia="en-GB"/>
        </w:rPr>
      </w:pPr>
      <w:r>
        <w:rPr>
          <w:rFonts w:ascii="Courier New" w:eastAsia="Times New Roman" w:hAnsi="Courier New" w:cs="Courier New"/>
          <w:b/>
          <w:bCs/>
          <w:color w:val="000080"/>
          <w:sz w:val="20"/>
          <w:szCs w:val="20"/>
          <w:lang w:eastAsia="en-GB"/>
        </w:rPr>
        <w:br w:type="page"/>
      </w:r>
    </w:p>
    <w:p w14:paraId="70E3D3D3" w14:textId="42893119" w:rsidR="00CD137A" w:rsidRDefault="00CD137A" w:rsidP="00CD137A">
      <w:pPr>
        <w:spacing w:line="276" w:lineRule="auto"/>
        <w:rPr>
          <w:rFonts w:ascii="Times New Roman" w:hAnsi="Times New Roman" w:cs="Times New Roman"/>
          <w:b/>
          <w:sz w:val="20"/>
        </w:rPr>
      </w:pPr>
      <w:r>
        <w:rPr>
          <w:rFonts w:ascii="Times New Roman" w:hAnsi="Times New Roman" w:cs="Times New Roman"/>
          <w:b/>
          <w:sz w:val="20"/>
        </w:rPr>
        <w:lastRenderedPageBreak/>
        <w:t>Appendix C: Python 3.6 script for implementing the CNN architecture</w:t>
      </w:r>
    </w:p>
    <w:p w14:paraId="242D67F2" w14:textId="670668FD" w:rsidR="0056669C" w:rsidRPr="0056669C" w:rsidRDefault="009B4508" w:rsidP="00CD137A">
      <w:pPr>
        <w:spacing w:line="276" w:lineRule="auto"/>
        <w:rPr>
          <w:rFonts w:ascii="Times New Roman" w:hAnsi="Times New Roman" w:cs="Times New Roman"/>
          <w:sz w:val="20"/>
        </w:rPr>
      </w:pPr>
      <w:r>
        <w:rPr>
          <w:rFonts w:ascii="Times New Roman" w:hAnsi="Times New Roman" w:cs="Times New Roman"/>
          <w:sz w:val="20"/>
        </w:rPr>
        <w:t xml:space="preserve">It should be noted that the library </w:t>
      </w:r>
      <w:proofErr w:type="spellStart"/>
      <w:r>
        <w:rPr>
          <w:rFonts w:ascii="Times New Roman" w:hAnsi="Times New Roman" w:cs="Times New Roman"/>
          <w:sz w:val="20"/>
        </w:rPr>
        <w:t>Keras</w:t>
      </w:r>
      <w:proofErr w:type="spellEnd"/>
      <w:r>
        <w:rPr>
          <w:rFonts w:ascii="Times New Roman" w:hAnsi="Times New Roman" w:cs="Times New Roman"/>
          <w:sz w:val="20"/>
        </w:rPr>
        <w:t xml:space="preserve"> (2018) was used as a fundamental component when designing the previously discussed CNN architecture.</w:t>
      </w:r>
    </w:p>
    <w:p w14:paraId="380AE97D"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import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keras</w:t>
      </w:r>
      <w:proofErr w:type="spellEnd"/>
    </w:p>
    <w:p w14:paraId="15AC2054"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import</w:t>
      </w:r>
      <w:r w:rsidRPr="00D82A0F">
        <w:rPr>
          <w:rFonts w:ascii="Courier New" w:eastAsia="Times New Roman" w:hAnsi="Courier New" w:cs="Courier New"/>
          <w:color w:val="000000"/>
          <w:sz w:val="20"/>
          <w:szCs w:val="20"/>
          <w:lang w:eastAsia="en-GB"/>
        </w:rPr>
        <w:t xml:space="preserve"> cv2</w:t>
      </w:r>
    </w:p>
    <w:p w14:paraId="0760E7AC"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import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os</w:t>
      </w:r>
      <w:proofErr w:type="spellEnd"/>
    </w:p>
    <w:p w14:paraId="2BA46AF5"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import</w:t>
      </w:r>
      <w:r w:rsidRPr="00D82A0F">
        <w:rPr>
          <w:rFonts w:ascii="Courier New" w:eastAsia="Times New Roman" w:hAnsi="Courier New" w:cs="Courier New"/>
          <w:color w:val="000000"/>
          <w:sz w:val="20"/>
          <w:szCs w:val="20"/>
          <w:lang w:eastAsia="en-GB"/>
        </w:rPr>
        <w:t xml:space="preserve"> glob</w:t>
      </w:r>
    </w:p>
    <w:p w14:paraId="5DA7F8B1"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import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numpy</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as</w:t>
      </w:r>
      <w:r w:rsidRPr="00D82A0F">
        <w:rPr>
          <w:rFonts w:ascii="Courier New" w:eastAsia="Times New Roman" w:hAnsi="Courier New" w:cs="Courier New"/>
          <w:color w:val="000000"/>
          <w:sz w:val="20"/>
          <w:szCs w:val="20"/>
          <w:lang w:eastAsia="en-GB"/>
        </w:rPr>
        <w:t xml:space="preserve"> np</w:t>
      </w:r>
    </w:p>
    <w:p w14:paraId="0FFC8747"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from</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sklearn</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utils</w:t>
      </w:r>
      <w:proofErr w:type="spellEnd"/>
      <w:proofErr w:type="gram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import</w:t>
      </w:r>
      <w:r w:rsidRPr="00D82A0F">
        <w:rPr>
          <w:rFonts w:ascii="Courier New" w:eastAsia="Times New Roman" w:hAnsi="Courier New" w:cs="Courier New"/>
          <w:color w:val="000000"/>
          <w:sz w:val="20"/>
          <w:szCs w:val="20"/>
          <w:lang w:eastAsia="en-GB"/>
        </w:rPr>
        <w:t xml:space="preserve"> shuffle</w:t>
      </w:r>
    </w:p>
    <w:p w14:paraId="65DE74A0"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from</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sklearn</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svm</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import</w:t>
      </w:r>
      <w:r w:rsidRPr="00D82A0F">
        <w:rPr>
          <w:rFonts w:ascii="Courier New" w:eastAsia="Times New Roman" w:hAnsi="Courier New" w:cs="Courier New"/>
          <w:color w:val="000000"/>
          <w:sz w:val="20"/>
          <w:szCs w:val="20"/>
          <w:lang w:eastAsia="en-GB"/>
        </w:rPr>
        <w:t xml:space="preserve"> SVC</w:t>
      </w:r>
    </w:p>
    <w:p w14:paraId="222D030E"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from</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sklearn</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metrics</w:t>
      </w:r>
      <w:proofErr w:type="spellEnd"/>
      <w:proofErr w:type="gram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import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accuracy_score</w:t>
      </w:r>
      <w:proofErr w:type="spellEnd"/>
    </w:p>
    <w:p w14:paraId="33DAFD43"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from</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sklearn</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import</w:t>
      </w:r>
      <w:r w:rsidRPr="00D82A0F">
        <w:rPr>
          <w:rFonts w:ascii="Courier New" w:eastAsia="Times New Roman" w:hAnsi="Courier New" w:cs="Courier New"/>
          <w:color w:val="000000"/>
          <w:sz w:val="20"/>
          <w:szCs w:val="20"/>
          <w:lang w:eastAsia="en-GB"/>
        </w:rPr>
        <w:t xml:space="preserve"> metrics</w:t>
      </w:r>
    </w:p>
    <w:p w14:paraId="7332D09F"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from</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sklearn</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import</w:t>
      </w:r>
      <w:r w:rsidRPr="00D82A0F">
        <w:rPr>
          <w:rFonts w:ascii="Courier New" w:eastAsia="Times New Roman" w:hAnsi="Courier New" w:cs="Courier New"/>
          <w:color w:val="000000"/>
          <w:sz w:val="20"/>
          <w:szCs w:val="20"/>
          <w:lang w:eastAsia="en-GB"/>
        </w:rPr>
        <w:t xml:space="preserve"> tree</w:t>
      </w:r>
    </w:p>
    <w:p w14:paraId="7F7A696E"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from</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sklearn</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metrics</w:t>
      </w:r>
      <w:proofErr w:type="spellEnd"/>
      <w:proofErr w:type="gram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import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classification_report</w:t>
      </w:r>
      <w:proofErr w:type="spellEnd"/>
    </w:p>
    <w:p w14:paraId="162BA2F7"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from</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keras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models</w:t>
      </w:r>
      <w:proofErr w:type="spellEnd"/>
      <w:proofErr w:type="gram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import</w:t>
      </w:r>
      <w:r w:rsidRPr="00D82A0F">
        <w:rPr>
          <w:rFonts w:ascii="Courier New" w:eastAsia="Times New Roman" w:hAnsi="Courier New" w:cs="Courier New"/>
          <w:color w:val="000000"/>
          <w:sz w:val="20"/>
          <w:szCs w:val="20"/>
          <w:lang w:eastAsia="en-GB"/>
        </w:rPr>
        <w:t xml:space="preserve"> Sequential</w:t>
      </w:r>
    </w:p>
    <w:p w14:paraId="231796E7"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from</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keras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layers</w:t>
      </w:r>
      <w:proofErr w:type="spellEnd"/>
      <w:proofErr w:type="gram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import</w:t>
      </w:r>
      <w:r w:rsidRPr="00D82A0F">
        <w:rPr>
          <w:rFonts w:ascii="Courier New" w:eastAsia="Times New Roman" w:hAnsi="Courier New" w:cs="Courier New"/>
          <w:color w:val="000000"/>
          <w:sz w:val="20"/>
          <w:szCs w:val="20"/>
          <w:lang w:eastAsia="en-GB"/>
        </w:rPr>
        <w:t xml:space="preserve"> Dense</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Dropout</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Flatten</w:t>
      </w:r>
    </w:p>
    <w:p w14:paraId="5B04E618"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from</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keras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layers</w:t>
      </w:r>
      <w:proofErr w:type="spellEnd"/>
      <w:proofErr w:type="gram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import</w:t>
      </w:r>
      <w:r w:rsidRPr="00D82A0F">
        <w:rPr>
          <w:rFonts w:ascii="Courier New" w:eastAsia="Times New Roman" w:hAnsi="Courier New" w:cs="Courier New"/>
          <w:color w:val="000000"/>
          <w:sz w:val="20"/>
          <w:szCs w:val="20"/>
          <w:lang w:eastAsia="en-GB"/>
        </w:rPr>
        <w:t xml:space="preserve"> Conv2D</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MaxPooling2D</w:t>
      </w:r>
    </w:p>
    <w:p w14:paraId="65FC202D"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from</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keras</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import</w:t>
      </w:r>
      <w:r w:rsidRPr="00D82A0F">
        <w:rPr>
          <w:rFonts w:ascii="Courier New" w:eastAsia="Times New Roman" w:hAnsi="Courier New" w:cs="Courier New"/>
          <w:color w:val="000000"/>
          <w:sz w:val="20"/>
          <w:szCs w:val="20"/>
          <w:lang w:eastAsia="en-GB"/>
        </w:rPr>
        <w:t xml:space="preserve"> backend </w:t>
      </w:r>
      <w:r w:rsidRPr="00D82A0F">
        <w:rPr>
          <w:rFonts w:ascii="Courier New" w:eastAsia="Times New Roman" w:hAnsi="Courier New" w:cs="Courier New"/>
          <w:b/>
          <w:bCs/>
          <w:color w:val="0000FF"/>
          <w:sz w:val="20"/>
          <w:szCs w:val="20"/>
          <w:lang w:eastAsia="en-GB"/>
        </w:rPr>
        <w:t>as</w:t>
      </w:r>
      <w:r w:rsidRPr="00D82A0F">
        <w:rPr>
          <w:rFonts w:ascii="Courier New" w:eastAsia="Times New Roman" w:hAnsi="Courier New" w:cs="Courier New"/>
          <w:color w:val="000000"/>
          <w:sz w:val="20"/>
          <w:szCs w:val="20"/>
          <w:lang w:eastAsia="en-GB"/>
        </w:rPr>
        <w:t xml:space="preserve"> K</w:t>
      </w:r>
    </w:p>
    <w:p w14:paraId="146B490C"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
    <w:p w14:paraId="72DE1E02"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def</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FF00FF"/>
          <w:sz w:val="20"/>
          <w:szCs w:val="20"/>
          <w:lang w:eastAsia="en-GB"/>
        </w:rPr>
        <w:t>rgb2gray</w:t>
      </w:r>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rgb</w:t>
      </w:r>
      <w:proofErr w:type="spellEnd"/>
      <w:r w:rsidRPr="00D82A0F">
        <w:rPr>
          <w:rFonts w:ascii="Courier New" w:eastAsia="Times New Roman" w:hAnsi="Courier New" w:cs="Courier New"/>
          <w:b/>
          <w:bCs/>
          <w:color w:val="000080"/>
          <w:sz w:val="20"/>
          <w:szCs w:val="20"/>
          <w:lang w:eastAsia="en-GB"/>
        </w:rPr>
        <w:t>):</w:t>
      </w:r>
    </w:p>
    <w:p w14:paraId="4E322BF6"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r</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g</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b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rgb</w:t>
      </w:r>
      <w:proofErr w:type="spellEnd"/>
      <w:proofErr w:type="gramStart"/>
      <w:r w:rsidRPr="00D82A0F">
        <w:rPr>
          <w:rFonts w:ascii="Courier New" w:eastAsia="Times New Roman" w:hAnsi="Courier New" w:cs="Courier New"/>
          <w:b/>
          <w:bCs/>
          <w:color w:val="000080"/>
          <w:sz w:val="20"/>
          <w:szCs w:val="20"/>
          <w:lang w:eastAsia="en-GB"/>
        </w:rPr>
        <w:t>[:,:,</w:t>
      </w:r>
      <w:proofErr w:type="gramEnd"/>
      <w:r w:rsidRPr="00D82A0F">
        <w:rPr>
          <w:rFonts w:ascii="Courier New" w:eastAsia="Times New Roman" w:hAnsi="Courier New" w:cs="Courier New"/>
          <w:color w:val="FF0000"/>
          <w:sz w:val="20"/>
          <w:szCs w:val="20"/>
          <w:lang w:eastAsia="en-GB"/>
        </w:rPr>
        <w:t>0</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rgb</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FF0000"/>
          <w:sz w:val="20"/>
          <w:szCs w:val="20"/>
          <w:lang w:eastAsia="en-GB"/>
        </w:rPr>
        <w:t>1</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rgb</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FF0000"/>
          <w:sz w:val="20"/>
          <w:szCs w:val="20"/>
          <w:lang w:eastAsia="en-GB"/>
        </w:rPr>
        <w:t>2</w:t>
      </w:r>
      <w:r w:rsidRPr="00D82A0F">
        <w:rPr>
          <w:rFonts w:ascii="Courier New" w:eastAsia="Times New Roman" w:hAnsi="Courier New" w:cs="Courier New"/>
          <w:b/>
          <w:bCs/>
          <w:color w:val="000080"/>
          <w:sz w:val="20"/>
          <w:szCs w:val="20"/>
          <w:lang w:eastAsia="en-GB"/>
        </w:rPr>
        <w:t>]</w:t>
      </w:r>
    </w:p>
    <w:p w14:paraId="75CD524F"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gray</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FF0000"/>
          <w:sz w:val="20"/>
          <w:szCs w:val="20"/>
          <w:lang w:eastAsia="en-GB"/>
        </w:rPr>
        <w:t>0.2989</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r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FF0000"/>
          <w:sz w:val="20"/>
          <w:szCs w:val="20"/>
          <w:lang w:eastAsia="en-GB"/>
        </w:rPr>
        <w:t>0.5870</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g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FF0000"/>
          <w:sz w:val="20"/>
          <w:szCs w:val="20"/>
          <w:lang w:eastAsia="en-GB"/>
        </w:rPr>
        <w:t>0.1140</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b</w:t>
      </w:r>
    </w:p>
    <w:p w14:paraId="60DB87A6"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
    <w:p w14:paraId="60EFDB52"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return</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gray</w:t>
      </w:r>
      <w:proofErr w:type="spellEnd"/>
    </w:p>
    <w:p w14:paraId="6CBDC7D5"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
    <w:p w14:paraId="47A81790"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def</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FF00FF"/>
          <w:sz w:val="20"/>
          <w:szCs w:val="20"/>
          <w:lang w:eastAsia="en-GB"/>
        </w:rPr>
        <w:t>load_</w:t>
      </w:r>
      <w:proofErr w:type="gramStart"/>
      <w:r w:rsidRPr="00D82A0F">
        <w:rPr>
          <w:rFonts w:ascii="Courier New" w:eastAsia="Times New Roman" w:hAnsi="Courier New" w:cs="Courier New"/>
          <w:color w:val="FF00FF"/>
          <w:sz w:val="20"/>
          <w:szCs w:val="20"/>
          <w:lang w:eastAsia="en-GB"/>
        </w:rPr>
        <w:t>dataset</w:t>
      </w:r>
      <w:proofErr w:type="spellEnd"/>
      <w:r w:rsidRPr="00D82A0F">
        <w:rPr>
          <w:rFonts w:ascii="Courier New" w:eastAsia="Times New Roman" w:hAnsi="Courier New" w:cs="Courier New"/>
          <w:b/>
          <w:bCs/>
          <w:color w:val="000080"/>
          <w:sz w:val="20"/>
          <w:szCs w:val="20"/>
          <w:lang w:eastAsia="en-GB"/>
        </w:rPr>
        <w:t>(</w:t>
      </w:r>
      <w:proofErr w:type="spellStart"/>
      <w:proofErr w:type="gramEnd"/>
      <w:r w:rsidRPr="00D82A0F">
        <w:rPr>
          <w:rFonts w:ascii="Courier New" w:eastAsia="Times New Roman" w:hAnsi="Courier New" w:cs="Courier New"/>
          <w:color w:val="000000"/>
          <w:sz w:val="20"/>
          <w:szCs w:val="20"/>
          <w:lang w:eastAsia="en-GB"/>
        </w:rPr>
        <w:t>dataset_path</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classes</w:t>
      </w:r>
      <w:r w:rsidRPr="00D82A0F">
        <w:rPr>
          <w:rFonts w:ascii="Courier New" w:eastAsia="Times New Roman" w:hAnsi="Courier New" w:cs="Courier New"/>
          <w:b/>
          <w:bCs/>
          <w:color w:val="000080"/>
          <w:sz w:val="20"/>
          <w:szCs w:val="20"/>
          <w:lang w:eastAsia="en-GB"/>
        </w:rPr>
        <w:t>):</w:t>
      </w:r>
    </w:p>
    <w:p w14:paraId="169CB96B"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images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
    <w:p w14:paraId="15820A00"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labels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
    <w:p w14:paraId="38C66A75"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img_names</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
    <w:p w14:paraId="2EEED6C8"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cls</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008000"/>
          <w:sz w:val="20"/>
          <w:szCs w:val="20"/>
          <w:lang w:eastAsia="en-GB"/>
        </w:rPr>
        <w:t>#classes</w:t>
      </w:r>
    </w:p>
    <w:p w14:paraId="1BB28D0D"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for</w:t>
      </w:r>
      <w:r w:rsidRPr="00D82A0F">
        <w:rPr>
          <w:rFonts w:ascii="Courier New" w:eastAsia="Times New Roman" w:hAnsi="Courier New" w:cs="Courier New"/>
          <w:color w:val="000000"/>
          <w:sz w:val="20"/>
          <w:szCs w:val="20"/>
          <w:lang w:eastAsia="en-GB"/>
        </w:rPr>
        <w:t xml:space="preserve"> fields </w:t>
      </w:r>
      <w:r w:rsidRPr="00D82A0F">
        <w:rPr>
          <w:rFonts w:ascii="Courier New" w:eastAsia="Times New Roman" w:hAnsi="Courier New" w:cs="Courier New"/>
          <w:b/>
          <w:bCs/>
          <w:color w:val="0000FF"/>
          <w:sz w:val="20"/>
          <w:szCs w:val="20"/>
          <w:lang w:eastAsia="en-GB"/>
        </w:rPr>
        <w:t>in</w:t>
      </w:r>
      <w:r w:rsidRPr="00D82A0F">
        <w:rPr>
          <w:rFonts w:ascii="Courier New" w:eastAsia="Times New Roman" w:hAnsi="Courier New" w:cs="Courier New"/>
          <w:color w:val="000000"/>
          <w:sz w:val="20"/>
          <w:szCs w:val="20"/>
          <w:lang w:eastAsia="en-GB"/>
        </w:rPr>
        <w:t xml:space="preserve"> classes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
    <w:p w14:paraId="2BD9EFC2"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index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classes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index</w:t>
      </w:r>
      <w:proofErr w:type="spellEnd"/>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fields</w:t>
      </w:r>
      <w:r w:rsidRPr="00D82A0F">
        <w:rPr>
          <w:rFonts w:ascii="Courier New" w:eastAsia="Times New Roman" w:hAnsi="Courier New" w:cs="Courier New"/>
          <w:b/>
          <w:bCs/>
          <w:color w:val="000080"/>
          <w:sz w:val="20"/>
          <w:szCs w:val="20"/>
          <w:lang w:eastAsia="en-GB"/>
        </w:rPr>
        <w:t>)</w:t>
      </w:r>
    </w:p>
    <w:p w14:paraId="62CFBC9E"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gramStart"/>
      <w:r w:rsidRPr="00D82A0F">
        <w:rPr>
          <w:rFonts w:ascii="Courier New" w:eastAsia="Times New Roman" w:hAnsi="Courier New" w:cs="Courier New"/>
          <w:b/>
          <w:bCs/>
          <w:color w:val="0000FF"/>
          <w:sz w:val="20"/>
          <w:szCs w:val="20"/>
          <w:lang w:eastAsia="en-GB"/>
        </w:rPr>
        <w:t>print</w:t>
      </w:r>
      <w:r w:rsidRPr="00D82A0F">
        <w:rPr>
          <w:rFonts w:ascii="Courier New" w:eastAsia="Times New Roman" w:hAnsi="Courier New" w:cs="Courier New"/>
          <w:b/>
          <w:bCs/>
          <w:color w:val="000080"/>
          <w:sz w:val="20"/>
          <w:szCs w:val="20"/>
          <w:lang w:eastAsia="en-GB"/>
        </w:rPr>
        <w:t>(</w:t>
      </w:r>
      <w:proofErr w:type="gramEnd"/>
      <w:r w:rsidRPr="00D82A0F">
        <w:rPr>
          <w:rFonts w:ascii="Courier New" w:eastAsia="Times New Roman" w:hAnsi="Courier New" w:cs="Courier New"/>
          <w:color w:val="808080"/>
          <w:sz w:val="20"/>
          <w:szCs w:val="20"/>
          <w:lang w:eastAsia="en-GB"/>
        </w:rPr>
        <w:t>'Now going to read {} files (Index: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format</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fields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index</w:t>
      </w:r>
      <w:r w:rsidRPr="00D82A0F">
        <w:rPr>
          <w:rFonts w:ascii="Courier New" w:eastAsia="Times New Roman" w:hAnsi="Courier New" w:cs="Courier New"/>
          <w:b/>
          <w:bCs/>
          <w:color w:val="000080"/>
          <w:sz w:val="20"/>
          <w:szCs w:val="20"/>
          <w:lang w:eastAsia="en-GB"/>
        </w:rPr>
        <w:t>))</w:t>
      </w:r>
    </w:p>
    <w:p w14:paraId="5683DCC1"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path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os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path</w:t>
      </w:r>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join</w:t>
      </w:r>
      <w:proofErr w:type="spellEnd"/>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dataset_path</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fields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808080"/>
          <w:sz w:val="20"/>
          <w:szCs w:val="20"/>
          <w:lang w:eastAsia="en-GB"/>
        </w:rPr>
        <w:t>'*g'</w:t>
      </w:r>
      <w:r w:rsidRPr="00D82A0F">
        <w:rPr>
          <w:rFonts w:ascii="Courier New" w:eastAsia="Times New Roman" w:hAnsi="Courier New" w:cs="Courier New"/>
          <w:b/>
          <w:bCs/>
          <w:color w:val="000080"/>
          <w:sz w:val="20"/>
          <w:szCs w:val="20"/>
          <w:lang w:eastAsia="en-GB"/>
        </w:rPr>
        <w:t>)</w:t>
      </w:r>
    </w:p>
    <w:p w14:paraId="1BB8AC69"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files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glob</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glob</w:t>
      </w:r>
      <w:proofErr w:type="spellEnd"/>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path</w:t>
      </w:r>
      <w:r w:rsidRPr="00D82A0F">
        <w:rPr>
          <w:rFonts w:ascii="Courier New" w:eastAsia="Times New Roman" w:hAnsi="Courier New" w:cs="Courier New"/>
          <w:b/>
          <w:bCs/>
          <w:color w:val="000080"/>
          <w:sz w:val="20"/>
          <w:szCs w:val="20"/>
          <w:lang w:eastAsia="en-GB"/>
        </w:rPr>
        <w:t>)</w:t>
      </w:r>
    </w:p>
    <w:p w14:paraId="16BAF8E3"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for</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fl</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in</w:t>
      </w:r>
      <w:r w:rsidRPr="00D82A0F">
        <w:rPr>
          <w:rFonts w:ascii="Courier New" w:eastAsia="Times New Roman" w:hAnsi="Courier New" w:cs="Courier New"/>
          <w:color w:val="000000"/>
          <w:sz w:val="20"/>
          <w:szCs w:val="20"/>
          <w:lang w:eastAsia="en-GB"/>
        </w:rPr>
        <w:t xml:space="preserve"> files</w:t>
      </w:r>
      <w:r w:rsidRPr="00D82A0F">
        <w:rPr>
          <w:rFonts w:ascii="Courier New" w:eastAsia="Times New Roman" w:hAnsi="Courier New" w:cs="Courier New"/>
          <w:b/>
          <w:bCs/>
          <w:color w:val="000080"/>
          <w:sz w:val="20"/>
          <w:szCs w:val="20"/>
          <w:lang w:eastAsia="en-GB"/>
        </w:rPr>
        <w:t>:</w:t>
      </w:r>
    </w:p>
    <w:p w14:paraId="1DEACD8C"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008000"/>
          <w:sz w:val="20"/>
          <w:szCs w:val="20"/>
          <w:lang w:eastAsia="en-GB"/>
        </w:rPr>
        <w:t># Reading the image using OpenCV</w:t>
      </w:r>
    </w:p>
    <w:p w14:paraId="53DC265C"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bgr_img</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cv2</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imread</w:t>
      </w:r>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fl</w:t>
      </w:r>
      <w:proofErr w:type="spellEnd"/>
      <w:r w:rsidRPr="00D82A0F">
        <w:rPr>
          <w:rFonts w:ascii="Courier New" w:eastAsia="Times New Roman" w:hAnsi="Courier New" w:cs="Courier New"/>
          <w:b/>
          <w:bCs/>
          <w:color w:val="000080"/>
          <w:sz w:val="20"/>
          <w:szCs w:val="20"/>
          <w:lang w:eastAsia="en-GB"/>
        </w:rPr>
        <w:t>)</w:t>
      </w:r>
    </w:p>
    <w:p w14:paraId="3FB88198"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b</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g</w:t>
      </w:r>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r</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cv2</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split</w:t>
      </w:r>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bgr_img</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008000"/>
          <w:sz w:val="20"/>
          <w:szCs w:val="20"/>
          <w:lang w:eastAsia="en-GB"/>
        </w:rPr>
        <w:t xml:space="preserve"># get </w:t>
      </w:r>
      <w:proofErr w:type="spellStart"/>
      <w:r w:rsidRPr="00D82A0F">
        <w:rPr>
          <w:rFonts w:ascii="Courier New" w:eastAsia="Times New Roman" w:hAnsi="Courier New" w:cs="Courier New"/>
          <w:color w:val="008000"/>
          <w:sz w:val="20"/>
          <w:szCs w:val="20"/>
          <w:lang w:eastAsia="en-GB"/>
        </w:rPr>
        <w:t>b,g,r</w:t>
      </w:r>
      <w:proofErr w:type="spellEnd"/>
    </w:p>
    <w:p w14:paraId="24508CD2"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
    <w:p w14:paraId="41371DA5"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rgb_img</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cv2</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merge</w:t>
      </w:r>
      <w:r w:rsidRPr="00D82A0F">
        <w:rPr>
          <w:rFonts w:ascii="Courier New" w:eastAsia="Times New Roman" w:hAnsi="Courier New" w:cs="Courier New"/>
          <w:b/>
          <w:bCs/>
          <w:color w:val="000080"/>
          <w:sz w:val="20"/>
          <w:szCs w:val="20"/>
          <w:lang w:eastAsia="en-GB"/>
        </w:rPr>
        <w:t>([</w:t>
      </w:r>
      <w:proofErr w:type="spellStart"/>
      <w:proofErr w:type="gramStart"/>
      <w:r w:rsidRPr="00D82A0F">
        <w:rPr>
          <w:rFonts w:ascii="Courier New" w:eastAsia="Times New Roman" w:hAnsi="Courier New" w:cs="Courier New"/>
          <w:color w:val="000000"/>
          <w:sz w:val="20"/>
          <w:szCs w:val="20"/>
          <w:lang w:eastAsia="en-GB"/>
        </w:rPr>
        <w:t>r</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g</w:t>
      </w:r>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b</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008000"/>
          <w:sz w:val="20"/>
          <w:szCs w:val="20"/>
          <w:lang w:eastAsia="en-GB"/>
        </w:rPr>
        <w:t xml:space="preserve"># switch it to </w:t>
      </w:r>
      <w:proofErr w:type="spellStart"/>
      <w:r w:rsidRPr="00D82A0F">
        <w:rPr>
          <w:rFonts w:ascii="Courier New" w:eastAsia="Times New Roman" w:hAnsi="Courier New" w:cs="Courier New"/>
          <w:color w:val="008000"/>
          <w:sz w:val="20"/>
          <w:szCs w:val="20"/>
          <w:lang w:eastAsia="en-GB"/>
        </w:rPr>
        <w:t>rgb</w:t>
      </w:r>
      <w:proofErr w:type="spellEnd"/>
      <w:r w:rsidRPr="00D82A0F">
        <w:rPr>
          <w:rFonts w:ascii="Courier New" w:eastAsia="Times New Roman" w:hAnsi="Courier New" w:cs="Courier New"/>
          <w:color w:val="008000"/>
          <w:sz w:val="20"/>
          <w:szCs w:val="20"/>
          <w:lang w:eastAsia="en-GB"/>
        </w:rPr>
        <w:t xml:space="preserve">    </w:t>
      </w:r>
    </w:p>
    <w:p w14:paraId="7A79161C"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rgb_img</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rgb_</w:t>
      </w:r>
      <w:proofErr w:type="gramStart"/>
      <w:r w:rsidRPr="00D82A0F">
        <w:rPr>
          <w:rFonts w:ascii="Courier New" w:eastAsia="Times New Roman" w:hAnsi="Courier New" w:cs="Courier New"/>
          <w:color w:val="000000"/>
          <w:sz w:val="20"/>
          <w:szCs w:val="20"/>
          <w:lang w:eastAsia="en-GB"/>
        </w:rPr>
        <w:t>img</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astype</w:t>
      </w:r>
      <w:proofErr w:type="spellEnd"/>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np</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float32</w:t>
      </w:r>
      <w:r w:rsidRPr="00D82A0F">
        <w:rPr>
          <w:rFonts w:ascii="Courier New" w:eastAsia="Times New Roman" w:hAnsi="Courier New" w:cs="Courier New"/>
          <w:b/>
          <w:bCs/>
          <w:color w:val="000080"/>
          <w:sz w:val="20"/>
          <w:szCs w:val="20"/>
          <w:lang w:eastAsia="en-GB"/>
        </w:rPr>
        <w:t>)</w:t>
      </w:r>
    </w:p>
    <w:p w14:paraId="125221D7"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rgb_img</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np</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multiply</w:t>
      </w:r>
      <w:proofErr w:type="spellEnd"/>
      <w:proofErr w:type="gramEnd"/>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rgb_img</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FF0000"/>
          <w:sz w:val="20"/>
          <w:szCs w:val="20"/>
          <w:lang w:eastAsia="en-GB"/>
        </w:rPr>
        <w:t>1.0</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FF0000"/>
          <w:sz w:val="20"/>
          <w:szCs w:val="20"/>
          <w:lang w:eastAsia="en-GB"/>
        </w:rPr>
        <w:t>255.0</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
    <w:p w14:paraId="73E8FDB5"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
    <w:p w14:paraId="4C5A0955"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gray_img</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rgb2gray</w:t>
      </w:r>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rgb_img</w:t>
      </w:r>
      <w:proofErr w:type="spellEnd"/>
      <w:r w:rsidRPr="00D82A0F">
        <w:rPr>
          <w:rFonts w:ascii="Courier New" w:eastAsia="Times New Roman" w:hAnsi="Courier New" w:cs="Courier New"/>
          <w:b/>
          <w:bCs/>
          <w:color w:val="000080"/>
          <w:sz w:val="20"/>
          <w:szCs w:val="20"/>
          <w:lang w:eastAsia="en-GB"/>
        </w:rPr>
        <w:t>)</w:t>
      </w:r>
    </w:p>
    <w:p w14:paraId="3524D008"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images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append</w:t>
      </w:r>
      <w:proofErr w:type="spellEnd"/>
      <w:proofErr w:type="gramEnd"/>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gray_img</w:t>
      </w:r>
      <w:proofErr w:type="spellEnd"/>
      <w:r w:rsidRPr="00D82A0F">
        <w:rPr>
          <w:rFonts w:ascii="Courier New" w:eastAsia="Times New Roman" w:hAnsi="Courier New" w:cs="Courier New"/>
          <w:b/>
          <w:bCs/>
          <w:color w:val="000080"/>
          <w:sz w:val="20"/>
          <w:szCs w:val="20"/>
          <w:lang w:eastAsia="en-GB"/>
        </w:rPr>
        <w:t>)</w:t>
      </w:r>
    </w:p>
    <w:p w14:paraId="604D87B0"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labels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append</w:t>
      </w:r>
      <w:proofErr w:type="spellEnd"/>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index</w:t>
      </w:r>
      <w:r w:rsidRPr="00D82A0F">
        <w:rPr>
          <w:rFonts w:ascii="Courier New" w:eastAsia="Times New Roman" w:hAnsi="Courier New" w:cs="Courier New"/>
          <w:b/>
          <w:bCs/>
          <w:color w:val="000080"/>
          <w:sz w:val="20"/>
          <w:szCs w:val="20"/>
          <w:lang w:eastAsia="en-GB"/>
        </w:rPr>
        <w:t>)</w:t>
      </w:r>
    </w:p>
    <w:p w14:paraId="195B6167"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
    <w:p w14:paraId="61B46690"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flbase</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os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path</w:t>
      </w:r>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basename</w:t>
      </w:r>
      <w:proofErr w:type="spellEnd"/>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fl</w:t>
      </w:r>
      <w:proofErr w:type="spellEnd"/>
      <w:r w:rsidRPr="00D82A0F">
        <w:rPr>
          <w:rFonts w:ascii="Courier New" w:eastAsia="Times New Roman" w:hAnsi="Courier New" w:cs="Courier New"/>
          <w:b/>
          <w:bCs/>
          <w:color w:val="000080"/>
          <w:sz w:val="20"/>
          <w:szCs w:val="20"/>
          <w:lang w:eastAsia="en-GB"/>
        </w:rPr>
        <w:t>)</w:t>
      </w:r>
    </w:p>
    <w:p w14:paraId="60CF7A5A"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img_</w:t>
      </w:r>
      <w:proofErr w:type="gramStart"/>
      <w:r w:rsidRPr="00D82A0F">
        <w:rPr>
          <w:rFonts w:ascii="Courier New" w:eastAsia="Times New Roman" w:hAnsi="Courier New" w:cs="Courier New"/>
          <w:color w:val="000000"/>
          <w:sz w:val="20"/>
          <w:szCs w:val="20"/>
          <w:lang w:eastAsia="en-GB"/>
        </w:rPr>
        <w:t>names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append</w:t>
      </w:r>
      <w:proofErr w:type="spellEnd"/>
      <w:proofErr w:type="gramEnd"/>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flbase</w:t>
      </w:r>
      <w:proofErr w:type="spellEnd"/>
      <w:r w:rsidRPr="00D82A0F">
        <w:rPr>
          <w:rFonts w:ascii="Courier New" w:eastAsia="Times New Roman" w:hAnsi="Courier New" w:cs="Courier New"/>
          <w:b/>
          <w:bCs/>
          <w:color w:val="000080"/>
          <w:sz w:val="20"/>
          <w:szCs w:val="20"/>
          <w:lang w:eastAsia="en-GB"/>
        </w:rPr>
        <w:t>)</w:t>
      </w:r>
    </w:p>
    <w:p w14:paraId="1295B8F2"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cls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append</w:t>
      </w:r>
      <w:proofErr w:type="spellEnd"/>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fields</w:t>
      </w:r>
      <w:r w:rsidRPr="00D82A0F">
        <w:rPr>
          <w:rFonts w:ascii="Courier New" w:eastAsia="Times New Roman" w:hAnsi="Courier New" w:cs="Courier New"/>
          <w:b/>
          <w:bCs/>
          <w:color w:val="000080"/>
          <w:sz w:val="20"/>
          <w:szCs w:val="20"/>
          <w:lang w:eastAsia="en-GB"/>
        </w:rPr>
        <w:t>)</w:t>
      </w:r>
    </w:p>
    <w:p w14:paraId="14E4E51F"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images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np</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array</w:t>
      </w:r>
      <w:proofErr w:type="spellEnd"/>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images</w:t>
      </w:r>
      <w:r w:rsidRPr="00D82A0F">
        <w:rPr>
          <w:rFonts w:ascii="Courier New" w:eastAsia="Times New Roman" w:hAnsi="Courier New" w:cs="Courier New"/>
          <w:b/>
          <w:bCs/>
          <w:color w:val="000080"/>
          <w:sz w:val="20"/>
          <w:szCs w:val="20"/>
          <w:lang w:eastAsia="en-GB"/>
        </w:rPr>
        <w:t>)</w:t>
      </w:r>
    </w:p>
    <w:p w14:paraId="2C369B7F"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labels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np</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array</w:t>
      </w:r>
      <w:proofErr w:type="spellEnd"/>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labels</w:t>
      </w:r>
      <w:r w:rsidRPr="00D82A0F">
        <w:rPr>
          <w:rFonts w:ascii="Courier New" w:eastAsia="Times New Roman" w:hAnsi="Courier New" w:cs="Courier New"/>
          <w:b/>
          <w:bCs/>
          <w:color w:val="000080"/>
          <w:sz w:val="20"/>
          <w:szCs w:val="20"/>
          <w:lang w:eastAsia="en-GB"/>
        </w:rPr>
        <w:t>)</w:t>
      </w:r>
    </w:p>
    <w:p w14:paraId="45F82AAF"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img_names</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np</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array</w:t>
      </w:r>
      <w:proofErr w:type="spellEnd"/>
      <w:proofErr w:type="gramEnd"/>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img_names</w:t>
      </w:r>
      <w:proofErr w:type="spellEnd"/>
      <w:r w:rsidRPr="00D82A0F">
        <w:rPr>
          <w:rFonts w:ascii="Courier New" w:eastAsia="Times New Roman" w:hAnsi="Courier New" w:cs="Courier New"/>
          <w:b/>
          <w:bCs/>
          <w:color w:val="000080"/>
          <w:sz w:val="20"/>
          <w:szCs w:val="20"/>
          <w:lang w:eastAsia="en-GB"/>
        </w:rPr>
        <w:t>)</w:t>
      </w:r>
    </w:p>
    <w:p w14:paraId="5C8A435B"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cls</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np</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array</w:t>
      </w:r>
      <w:proofErr w:type="spellEnd"/>
      <w:proofErr w:type="gramEnd"/>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cls</w:t>
      </w:r>
      <w:proofErr w:type="spellEnd"/>
      <w:r w:rsidRPr="00D82A0F">
        <w:rPr>
          <w:rFonts w:ascii="Courier New" w:eastAsia="Times New Roman" w:hAnsi="Courier New" w:cs="Courier New"/>
          <w:b/>
          <w:bCs/>
          <w:color w:val="000080"/>
          <w:sz w:val="20"/>
          <w:szCs w:val="20"/>
          <w:lang w:eastAsia="en-GB"/>
        </w:rPr>
        <w:t>)</w:t>
      </w:r>
    </w:p>
    <w:p w14:paraId="3F46D459"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
    <w:p w14:paraId="1B4D2F74"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return</w:t>
      </w:r>
      <w:r w:rsidRPr="00D82A0F">
        <w:rPr>
          <w:rFonts w:ascii="Courier New" w:eastAsia="Times New Roman" w:hAnsi="Courier New" w:cs="Courier New"/>
          <w:color w:val="000000"/>
          <w:sz w:val="20"/>
          <w:szCs w:val="20"/>
          <w:lang w:eastAsia="en-GB"/>
        </w:rPr>
        <w:t xml:space="preserve"> images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labels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img_names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cls</w:t>
      </w:r>
      <w:proofErr w:type="spellEnd"/>
    </w:p>
    <w:p w14:paraId="7B2235CD"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
    <w:p w14:paraId="6A76F04F"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lastRenderedPageBreak/>
        <w:t>def</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FF00FF"/>
          <w:sz w:val="20"/>
          <w:szCs w:val="20"/>
          <w:lang w:eastAsia="en-GB"/>
        </w:rPr>
        <w:t>reshape_Features</w:t>
      </w:r>
      <w:proofErr w:type="spellEnd"/>
      <w:r w:rsidRPr="00D82A0F">
        <w:rPr>
          <w:rFonts w:ascii="Courier New" w:eastAsia="Times New Roman" w:hAnsi="Courier New" w:cs="Courier New"/>
          <w:b/>
          <w:bCs/>
          <w:color w:val="000080"/>
          <w:sz w:val="20"/>
          <w:szCs w:val="20"/>
          <w:lang w:eastAsia="en-GB"/>
        </w:rPr>
        <w:t>(</w:t>
      </w:r>
      <w:proofErr w:type="spellStart"/>
      <w:proofErr w:type="gramStart"/>
      <w:r w:rsidRPr="00D82A0F">
        <w:rPr>
          <w:rFonts w:ascii="Courier New" w:eastAsia="Times New Roman" w:hAnsi="Courier New" w:cs="Courier New"/>
          <w:color w:val="000000"/>
          <w:sz w:val="20"/>
          <w:szCs w:val="20"/>
          <w:lang w:eastAsia="en-GB"/>
        </w:rPr>
        <w:t>features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img</w:t>
      </w:r>
      <w:proofErr w:type="gramEnd"/>
      <w:r w:rsidRPr="00D82A0F">
        <w:rPr>
          <w:rFonts w:ascii="Courier New" w:eastAsia="Times New Roman" w:hAnsi="Courier New" w:cs="Courier New"/>
          <w:color w:val="000000"/>
          <w:sz w:val="20"/>
          <w:szCs w:val="20"/>
          <w:lang w:eastAsia="en-GB"/>
        </w:rPr>
        <w:t>_rows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img_cols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shapeFlag</w:t>
      </w:r>
      <w:proofErr w:type="spellEnd"/>
      <w:r w:rsidRPr="00D82A0F">
        <w:rPr>
          <w:rFonts w:ascii="Courier New" w:eastAsia="Times New Roman" w:hAnsi="Courier New" w:cs="Courier New"/>
          <w:b/>
          <w:bCs/>
          <w:color w:val="000080"/>
          <w:sz w:val="20"/>
          <w:szCs w:val="20"/>
          <w:lang w:eastAsia="en-GB"/>
        </w:rPr>
        <w:t>):</w:t>
      </w:r>
    </w:p>
    <w:p w14:paraId="6FEDE3D5"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if</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K</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image</w:t>
      </w:r>
      <w:proofErr w:type="gramEnd"/>
      <w:r w:rsidRPr="00D82A0F">
        <w:rPr>
          <w:rFonts w:ascii="Courier New" w:eastAsia="Times New Roman" w:hAnsi="Courier New" w:cs="Courier New"/>
          <w:color w:val="000000"/>
          <w:sz w:val="20"/>
          <w:szCs w:val="20"/>
          <w:lang w:eastAsia="en-GB"/>
        </w:rPr>
        <w:t>_data_format</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808080"/>
          <w:sz w:val="20"/>
          <w:szCs w:val="20"/>
          <w:lang w:eastAsia="en-GB"/>
        </w:rPr>
        <w:t>'</w:t>
      </w:r>
      <w:proofErr w:type="spellStart"/>
      <w:r w:rsidRPr="00D82A0F">
        <w:rPr>
          <w:rFonts w:ascii="Courier New" w:eastAsia="Times New Roman" w:hAnsi="Courier New" w:cs="Courier New"/>
          <w:color w:val="808080"/>
          <w:sz w:val="20"/>
          <w:szCs w:val="20"/>
          <w:lang w:eastAsia="en-GB"/>
        </w:rPr>
        <w:t>channels_first</w:t>
      </w:r>
      <w:proofErr w:type="spellEnd"/>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b/>
          <w:bCs/>
          <w:color w:val="000080"/>
          <w:sz w:val="20"/>
          <w:szCs w:val="20"/>
          <w:lang w:eastAsia="en-GB"/>
        </w:rPr>
        <w:t>:</w:t>
      </w:r>
    </w:p>
    <w:p w14:paraId="144A5A1E"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features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features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reshape</w:t>
      </w:r>
      <w:proofErr w:type="spellEnd"/>
      <w:proofErr w:type="gramEnd"/>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features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shape</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FF0000"/>
          <w:sz w:val="20"/>
          <w:szCs w:val="20"/>
          <w:lang w:eastAsia="en-GB"/>
        </w:rPr>
        <w:t>0</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FF0000"/>
          <w:sz w:val="20"/>
          <w:szCs w:val="20"/>
          <w:lang w:eastAsia="en-GB"/>
        </w:rPr>
        <w:t>1</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img_rows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img_cols</w:t>
      </w:r>
      <w:proofErr w:type="spellEnd"/>
      <w:r w:rsidRPr="00D82A0F">
        <w:rPr>
          <w:rFonts w:ascii="Courier New" w:eastAsia="Times New Roman" w:hAnsi="Courier New" w:cs="Courier New"/>
          <w:b/>
          <w:bCs/>
          <w:color w:val="000080"/>
          <w:sz w:val="20"/>
          <w:szCs w:val="20"/>
          <w:lang w:eastAsia="en-GB"/>
        </w:rPr>
        <w:t>)</w:t>
      </w:r>
    </w:p>
    <w:p w14:paraId="036FEE92"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input_shape</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FF0000"/>
          <w:sz w:val="20"/>
          <w:szCs w:val="20"/>
          <w:lang w:eastAsia="en-GB"/>
        </w:rPr>
        <w:t>1</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img_rows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img_cols</w:t>
      </w:r>
      <w:proofErr w:type="spellEnd"/>
      <w:r w:rsidRPr="00D82A0F">
        <w:rPr>
          <w:rFonts w:ascii="Courier New" w:eastAsia="Times New Roman" w:hAnsi="Courier New" w:cs="Courier New"/>
          <w:b/>
          <w:bCs/>
          <w:color w:val="000080"/>
          <w:sz w:val="20"/>
          <w:szCs w:val="20"/>
          <w:lang w:eastAsia="en-GB"/>
        </w:rPr>
        <w:t>)</w:t>
      </w:r>
    </w:p>
    <w:p w14:paraId="781FF6F5"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else</w:t>
      </w:r>
      <w:r w:rsidRPr="00D82A0F">
        <w:rPr>
          <w:rFonts w:ascii="Courier New" w:eastAsia="Times New Roman" w:hAnsi="Courier New" w:cs="Courier New"/>
          <w:b/>
          <w:bCs/>
          <w:color w:val="000080"/>
          <w:sz w:val="20"/>
          <w:szCs w:val="20"/>
          <w:lang w:eastAsia="en-GB"/>
        </w:rPr>
        <w:t>:</w:t>
      </w:r>
    </w:p>
    <w:p w14:paraId="7D51FD60"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features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features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reshape</w:t>
      </w:r>
      <w:proofErr w:type="spellEnd"/>
      <w:proofErr w:type="gramEnd"/>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features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shape</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FF0000"/>
          <w:sz w:val="20"/>
          <w:szCs w:val="20"/>
          <w:lang w:eastAsia="en-GB"/>
        </w:rPr>
        <w:t>0</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img_rows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img_cols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FF0000"/>
          <w:sz w:val="20"/>
          <w:szCs w:val="20"/>
          <w:lang w:eastAsia="en-GB"/>
        </w:rPr>
        <w:t>1</w:t>
      </w:r>
      <w:r w:rsidRPr="00D82A0F">
        <w:rPr>
          <w:rFonts w:ascii="Courier New" w:eastAsia="Times New Roman" w:hAnsi="Courier New" w:cs="Courier New"/>
          <w:b/>
          <w:bCs/>
          <w:color w:val="000080"/>
          <w:sz w:val="20"/>
          <w:szCs w:val="20"/>
          <w:lang w:eastAsia="en-GB"/>
        </w:rPr>
        <w:t>)</w:t>
      </w:r>
    </w:p>
    <w:p w14:paraId="4D724D20"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input_shape</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img_rows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img_cols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FF0000"/>
          <w:sz w:val="20"/>
          <w:szCs w:val="20"/>
          <w:lang w:eastAsia="en-GB"/>
        </w:rPr>
        <w:t>1</w:t>
      </w:r>
      <w:r w:rsidRPr="00D82A0F">
        <w:rPr>
          <w:rFonts w:ascii="Courier New" w:eastAsia="Times New Roman" w:hAnsi="Courier New" w:cs="Courier New"/>
          <w:b/>
          <w:bCs/>
          <w:color w:val="000080"/>
          <w:sz w:val="20"/>
          <w:szCs w:val="20"/>
          <w:lang w:eastAsia="en-GB"/>
        </w:rPr>
        <w:t>)</w:t>
      </w:r>
    </w:p>
    <w:p w14:paraId="3505AB34"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if</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shapeFlag</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FF0000"/>
          <w:sz w:val="20"/>
          <w:szCs w:val="20"/>
          <w:lang w:eastAsia="en-GB"/>
        </w:rPr>
        <w:t>1</w:t>
      </w:r>
      <w:r w:rsidRPr="00D82A0F">
        <w:rPr>
          <w:rFonts w:ascii="Courier New" w:eastAsia="Times New Roman" w:hAnsi="Courier New" w:cs="Courier New"/>
          <w:b/>
          <w:bCs/>
          <w:color w:val="000080"/>
          <w:sz w:val="20"/>
          <w:szCs w:val="20"/>
          <w:lang w:eastAsia="en-GB"/>
        </w:rPr>
        <w:t>:</w:t>
      </w:r>
    </w:p>
    <w:p w14:paraId="3585B6EB"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return</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features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input</w:t>
      </w:r>
      <w:proofErr w:type="gramEnd"/>
      <w:r w:rsidRPr="00D82A0F">
        <w:rPr>
          <w:rFonts w:ascii="Courier New" w:eastAsia="Times New Roman" w:hAnsi="Courier New" w:cs="Courier New"/>
          <w:color w:val="000000"/>
          <w:sz w:val="20"/>
          <w:szCs w:val="20"/>
          <w:lang w:eastAsia="en-GB"/>
        </w:rPr>
        <w:t>_shape</w:t>
      </w:r>
      <w:proofErr w:type="spellEnd"/>
    </w:p>
    <w:p w14:paraId="65C724B8"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else</w:t>
      </w:r>
      <w:r w:rsidRPr="00D82A0F">
        <w:rPr>
          <w:rFonts w:ascii="Courier New" w:eastAsia="Times New Roman" w:hAnsi="Courier New" w:cs="Courier New"/>
          <w:b/>
          <w:bCs/>
          <w:color w:val="000080"/>
          <w:sz w:val="20"/>
          <w:szCs w:val="20"/>
          <w:lang w:eastAsia="en-GB"/>
        </w:rPr>
        <w:t>:</w:t>
      </w:r>
    </w:p>
    <w:p w14:paraId="23D88E66"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return</w:t>
      </w:r>
      <w:r w:rsidRPr="00D82A0F">
        <w:rPr>
          <w:rFonts w:ascii="Courier New" w:eastAsia="Times New Roman" w:hAnsi="Courier New" w:cs="Courier New"/>
          <w:color w:val="000000"/>
          <w:sz w:val="20"/>
          <w:szCs w:val="20"/>
          <w:lang w:eastAsia="en-GB"/>
        </w:rPr>
        <w:t xml:space="preserve"> features</w:t>
      </w:r>
    </w:p>
    <w:p w14:paraId="45DB9394"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
    <w:p w14:paraId="13B97B45"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def</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FF00FF"/>
          <w:sz w:val="20"/>
          <w:szCs w:val="20"/>
          <w:lang w:eastAsia="en-GB"/>
        </w:rPr>
        <w:t>disp_performance_cnn</w:t>
      </w:r>
      <w:proofErr w:type="spellEnd"/>
      <w:r w:rsidRPr="00D82A0F">
        <w:rPr>
          <w:rFonts w:ascii="Courier New" w:eastAsia="Times New Roman" w:hAnsi="Courier New" w:cs="Courier New"/>
          <w:b/>
          <w:bCs/>
          <w:color w:val="000080"/>
          <w:sz w:val="20"/>
          <w:szCs w:val="20"/>
          <w:lang w:eastAsia="en-GB"/>
        </w:rPr>
        <w:t>(</w:t>
      </w:r>
      <w:proofErr w:type="spellStart"/>
      <w:proofErr w:type="gramStart"/>
      <w:r w:rsidRPr="00D82A0F">
        <w:rPr>
          <w:rFonts w:ascii="Courier New" w:eastAsia="Times New Roman" w:hAnsi="Courier New" w:cs="Courier New"/>
          <w:color w:val="000000"/>
          <w:sz w:val="20"/>
          <w:szCs w:val="20"/>
          <w:lang w:eastAsia="en-GB"/>
        </w:rPr>
        <w:t>expected</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predicted</w:t>
      </w:r>
      <w:proofErr w:type="spellEnd"/>
      <w:proofErr w:type="gramEnd"/>
      <w:r w:rsidRPr="00D82A0F">
        <w:rPr>
          <w:rFonts w:ascii="Courier New" w:eastAsia="Times New Roman" w:hAnsi="Courier New" w:cs="Courier New"/>
          <w:b/>
          <w:bCs/>
          <w:color w:val="000080"/>
          <w:sz w:val="20"/>
          <w:szCs w:val="20"/>
          <w:lang w:eastAsia="en-GB"/>
        </w:rPr>
        <w:t>):</w:t>
      </w:r>
    </w:p>
    <w:p w14:paraId="4DBACC20"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gramStart"/>
      <w:r w:rsidRPr="00D82A0F">
        <w:rPr>
          <w:rFonts w:ascii="Courier New" w:eastAsia="Times New Roman" w:hAnsi="Courier New" w:cs="Courier New"/>
          <w:b/>
          <w:bCs/>
          <w:color w:val="0000FF"/>
          <w:sz w:val="20"/>
          <w:szCs w:val="20"/>
          <w:lang w:eastAsia="en-GB"/>
        </w:rPr>
        <w:t>print</w:t>
      </w:r>
      <w:r w:rsidRPr="00D82A0F">
        <w:rPr>
          <w:rFonts w:ascii="Courier New" w:eastAsia="Times New Roman" w:hAnsi="Courier New" w:cs="Courier New"/>
          <w:b/>
          <w:bCs/>
          <w:color w:val="000080"/>
          <w:sz w:val="20"/>
          <w:szCs w:val="20"/>
          <w:lang w:eastAsia="en-GB"/>
        </w:rPr>
        <w:t>(</w:t>
      </w:r>
      <w:proofErr w:type="gramEnd"/>
      <w:r w:rsidRPr="00D82A0F">
        <w:rPr>
          <w:rFonts w:ascii="Courier New" w:eastAsia="Times New Roman" w:hAnsi="Courier New" w:cs="Courier New"/>
          <w:color w:val="808080"/>
          <w:sz w:val="20"/>
          <w:szCs w:val="20"/>
          <w:lang w:eastAsia="en-GB"/>
        </w:rPr>
        <w:t>"\</w:t>
      </w:r>
      <w:proofErr w:type="spellStart"/>
      <w:r w:rsidRPr="00D82A0F">
        <w:rPr>
          <w:rFonts w:ascii="Courier New" w:eastAsia="Times New Roman" w:hAnsi="Courier New" w:cs="Courier New"/>
          <w:color w:val="808080"/>
          <w:sz w:val="20"/>
          <w:szCs w:val="20"/>
          <w:lang w:eastAsia="en-GB"/>
        </w:rPr>
        <w:t>nClassification</w:t>
      </w:r>
      <w:proofErr w:type="spellEnd"/>
      <w:r w:rsidRPr="00D82A0F">
        <w:rPr>
          <w:rFonts w:ascii="Courier New" w:eastAsia="Times New Roman" w:hAnsi="Courier New" w:cs="Courier New"/>
          <w:color w:val="808080"/>
          <w:sz w:val="20"/>
          <w:szCs w:val="20"/>
          <w:lang w:eastAsia="en-GB"/>
        </w:rPr>
        <w:t xml:space="preserve"> report for CNN </w:t>
      </w:r>
      <w:proofErr w:type="spellStart"/>
      <w:r w:rsidRPr="00D82A0F">
        <w:rPr>
          <w:rFonts w:ascii="Courier New" w:eastAsia="Times New Roman" w:hAnsi="Courier New" w:cs="Courier New"/>
          <w:color w:val="808080"/>
          <w:sz w:val="20"/>
          <w:szCs w:val="20"/>
          <w:lang w:eastAsia="en-GB"/>
        </w:rPr>
        <w:t>softmax</w:t>
      </w:r>
      <w:proofErr w:type="spellEnd"/>
      <w:r w:rsidRPr="00D82A0F">
        <w:rPr>
          <w:rFonts w:ascii="Courier New" w:eastAsia="Times New Roman" w:hAnsi="Courier New" w:cs="Courier New"/>
          <w:color w:val="808080"/>
          <w:sz w:val="20"/>
          <w:szCs w:val="20"/>
          <w:lang w:eastAsia="en-GB"/>
        </w:rPr>
        <w:t xml:space="preserve"> classifier:\n"</w:t>
      </w:r>
      <w:r w:rsidRPr="00D82A0F">
        <w:rPr>
          <w:rFonts w:ascii="Courier New" w:eastAsia="Times New Roman" w:hAnsi="Courier New" w:cs="Courier New"/>
          <w:b/>
          <w:bCs/>
          <w:color w:val="000080"/>
          <w:sz w:val="20"/>
          <w:szCs w:val="20"/>
          <w:lang w:eastAsia="en-GB"/>
        </w:rPr>
        <w:t>)</w:t>
      </w:r>
    </w:p>
    <w:p w14:paraId="1235BB19"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report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classification_</w:t>
      </w:r>
      <w:proofErr w:type="gramStart"/>
      <w:r w:rsidRPr="00D82A0F">
        <w:rPr>
          <w:rFonts w:ascii="Courier New" w:eastAsia="Times New Roman" w:hAnsi="Courier New" w:cs="Courier New"/>
          <w:color w:val="000000"/>
          <w:sz w:val="20"/>
          <w:szCs w:val="20"/>
          <w:lang w:eastAsia="en-GB"/>
        </w:rPr>
        <w:t>report</w:t>
      </w:r>
      <w:proofErr w:type="spellEnd"/>
      <w:r w:rsidRPr="00D82A0F">
        <w:rPr>
          <w:rFonts w:ascii="Courier New" w:eastAsia="Times New Roman" w:hAnsi="Courier New" w:cs="Courier New"/>
          <w:b/>
          <w:bCs/>
          <w:color w:val="000080"/>
          <w:sz w:val="20"/>
          <w:szCs w:val="20"/>
          <w:lang w:eastAsia="en-GB"/>
        </w:rPr>
        <w:t>(</w:t>
      </w:r>
      <w:proofErr w:type="gramEnd"/>
      <w:r w:rsidRPr="00D82A0F">
        <w:rPr>
          <w:rFonts w:ascii="Courier New" w:eastAsia="Times New Roman" w:hAnsi="Courier New" w:cs="Courier New"/>
          <w:color w:val="000000"/>
          <w:sz w:val="20"/>
          <w:szCs w:val="20"/>
          <w:lang w:eastAsia="en-GB"/>
        </w:rPr>
        <w:t>expected</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predicted</w:t>
      </w:r>
      <w:r w:rsidRPr="00D82A0F">
        <w:rPr>
          <w:rFonts w:ascii="Courier New" w:eastAsia="Times New Roman" w:hAnsi="Courier New" w:cs="Courier New"/>
          <w:b/>
          <w:bCs/>
          <w:color w:val="000080"/>
          <w:sz w:val="20"/>
          <w:szCs w:val="20"/>
          <w:lang w:eastAsia="en-GB"/>
        </w:rPr>
        <w:t>)</w:t>
      </w:r>
    </w:p>
    <w:p w14:paraId="32576EE5"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print</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report</w:t>
      </w:r>
      <w:r w:rsidRPr="00D82A0F">
        <w:rPr>
          <w:rFonts w:ascii="Courier New" w:eastAsia="Times New Roman" w:hAnsi="Courier New" w:cs="Courier New"/>
          <w:b/>
          <w:bCs/>
          <w:color w:val="000080"/>
          <w:sz w:val="20"/>
          <w:szCs w:val="20"/>
          <w:lang w:eastAsia="en-GB"/>
        </w:rPr>
        <w:t>)</w:t>
      </w:r>
    </w:p>
    <w:p w14:paraId="5F462599"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acc</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accuracy_score</w:t>
      </w:r>
      <w:proofErr w:type="spellEnd"/>
      <w:r w:rsidRPr="00D82A0F">
        <w:rPr>
          <w:rFonts w:ascii="Courier New" w:eastAsia="Times New Roman" w:hAnsi="Courier New" w:cs="Courier New"/>
          <w:b/>
          <w:bCs/>
          <w:color w:val="000080"/>
          <w:sz w:val="20"/>
          <w:szCs w:val="20"/>
          <w:lang w:eastAsia="en-GB"/>
        </w:rPr>
        <w:t>(</w:t>
      </w:r>
      <w:proofErr w:type="spellStart"/>
      <w:proofErr w:type="gramStart"/>
      <w:r w:rsidRPr="00D82A0F">
        <w:rPr>
          <w:rFonts w:ascii="Courier New" w:eastAsia="Times New Roman" w:hAnsi="Courier New" w:cs="Courier New"/>
          <w:color w:val="000000"/>
          <w:sz w:val="20"/>
          <w:szCs w:val="20"/>
          <w:lang w:eastAsia="en-GB"/>
        </w:rPr>
        <w:t>expected</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predicted</w:t>
      </w:r>
      <w:proofErr w:type="spellEnd"/>
      <w:proofErr w:type="gramEnd"/>
      <w:r w:rsidRPr="00D82A0F">
        <w:rPr>
          <w:rFonts w:ascii="Courier New" w:eastAsia="Times New Roman" w:hAnsi="Courier New" w:cs="Courier New"/>
          <w:b/>
          <w:bCs/>
          <w:color w:val="000080"/>
          <w:sz w:val="20"/>
          <w:szCs w:val="20"/>
          <w:lang w:eastAsia="en-GB"/>
        </w:rPr>
        <w:t>)</w:t>
      </w:r>
    </w:p>
    <w:p w14:paraId="211D59B1"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gramStart"/>
      <w:r w:rsidRPr="00D82A0F">
        <w:rPr>
          <w:rFonts w:ascii="Courier New" w:eastAsia="Times New Roman" w:hAnsi="Courier New" w:cs="Courier New"/>
          <w:b/>
          <w:bCs/>
          <w:color w:val="0000FF"/>
          <w:sz w:val="20"/>
          <w:szCs w:val="20"/>
          <w:lang w:eastAsia="en-GB"/>
        </w:rPr>
        <w:t>print</w:t>
      </w:r>
      <w:r w:rsidRPr="00D82A0F">
        <w:rPr>
          <w:rFonts w:ascii="Courier New" w:eastAsia="Times New Roman" w:hAnsi="Courier New" w:cs="Courier New"/>
          <w:b/>
          <w:bCs/>
          <w:color w:val="000080"/>
          <w:sz w:val="20"/>
          <w:szCs w:val="20"/>
          <w:lang w:eastAsia="en-GB"/>
        </w:rPr>
        <w:t>(</w:t>
      </w:r>
      <w:proofErr w:type="gramEnd"/>
      <w:r w:rsidRPr="00D82A0F">
        <w:rPr>
          <w:rFonts w:ascii="Courier New" w:eastAsia="Times New Roman" w:hAnsi="Courier New" w:cs="Courier New"/>
          <w:color w:val="808080"/>
          <w:sz w:val="20"/>
          <w:szCs w:val="20"/>
          <w:lang w:eastAsia="en-GB"/>
        </w:rPr>
        <w:t>"\</w:t>
      </w:r>
      <w:proofErr w:type="spellStart"/>
      <w:r w:rsidRPr="00D82A0F">
        <w:rPr>
          <w:rFonts w:ascii="Courier New" w:eastAsia="Times New Roman" w:hAnsi="Courier New" w:cs="Courier New"/>
          <w:color w:val="808080"/>
          <w:sz w:val="20"/>
          <w:szCs w:val="20"/>
          <w:lang w:eastAsia="en-GB"/>
        </w:rPr>
        <w:t>nClassification</w:t>
      </w:r>
      <w:proofErr w:type="spellEnd"/>
      <w:r w:rsidRPr="00D82A0F">
        <w:rPr>
          <w:rFonts w:ascii="Courier New" w:eastAsia="Times New Roman" w:hAnsi="Courier New" w:cs="Courier New"/>
          <w:color w:val="808080"/>
          <w:sz w:val="20"/>
          <w:szCs w:val="20"/>
          <w:lang w:eastAsia="en-GB"/>
        </w:rPr>
        <w:t xml:space="preserve"> Accuracy Score: %s"</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acc</w:t>
      </w:r>
      <w:proofErr w:type="spellEnd"/>
      <w:r w:rsidRPr="00D82A0F">
        <w:rPr>
          <w:rFonts w:ascii="Courier New" w:eastAsia="Times New Roman" w:hAnsi="Courier New" w:cs="Courier New"/>
          <w:b/>
          <w:bCs/>
          <w:color w:val="000080"/>
          <w:sz w:val="20"/>
          <w:szCs w:val="20"/>
          <w:lang w:eastAsia="en-GB"/>
        </w:rPr>
        <w:t>)</w:t>
      </w:r>
    </w:p>
    <w:p w14:paraId="7E069F7B"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
    <w:p w14:paraId="5F213D20"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def</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FF00FF"/>
          <w:sz w:val="20"/>
          <w:szCs w:val="20"/>
          <w:lang w:eastAsia="en-GB"/>
        </w:rPr>
        <w:t>classify_CNN</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x_</w:t>
      </w:r>
      <w:proofErr w:type="gramStart"/>
      <w:r w:rsidRPr="00D82A0F">
        <w:rPr>
          <w:rFonts w:ascii="Courier New" w:eastAsia="Times New Roman" w:hAnsi="Courier New" w:cs="Courier New"/>
          <w:color w:val="000000"/>
          <w:sz w:val="20"/>
          <w:szCs w:val="20"/>
          <w:lang w:eastAsia="en-GB"/>
        </w:rPr>
        <w:t>train</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y</w:t>
      </w:r>
      <w:proofErr w:type="gramEnd"/>
      <w:r w:rsidRPr="00D82A0F">
        <w:rPr>
          <w:rFonts w:ascii="Courier New" w:eastAsia="Times New Roman" w:hAnsi="Courier New" w:cs="Courier New"/>
          <w:color w:val="000000"/>
          <w:sz w:val="20"/>
          <w:szCs w:val="20"/>
          <w:lang w:eastAsia="en-GB"/>
        </w:rPr>
        <w:t>_train</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x_valid</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y_valid</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batch_size</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epochs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num_classes</w:t>
      </w:r>
      <w:r w:rsidRPr="00D82A0F">
        <w:rPr>
          <w:rFonts w:ascii="Courier New" w:eastAsia="Times New Roman" w:hAnsi="Courier New" w:cs="Courier New"/>
          <w:b/>
          <w:bCs/>
          <w:color w:val="000080"/>
          <w:sz w:val="20"/>
          <w:szCs w:val="20"/>
          <w:lang w:eastAsia="en-GB"/>
        </w:rPr>
        <w:t>):</w:t>
      </w:r>
    </w:p>
    <w:p w14:paraId="1932CFD1"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gramStart"/>
      <w:r w:rsidRPr="00D82A0F">
        <w:rPr>
          <w:rFonts w:ascii="Courier New" w:eastAsia="Times New Roman" w:hAnsi="Courier New" w:cs="Courier New"/>
          <w:b/>
          <w:bCs/>
          <w:color w:val="0000FF"/>
          <w:sz w:val="20"/>
          <w:szCs w:val="20"/>
          <w:lang w:eastAsia="en-GB"/>
        </w:rPr>
        <w:t>print</w:t>
      </w:r>
      <w:r w:rsidRPr="00D82A0F">
        <w:rPr>
          <w:rFonts w:ascii="Courier New" w:eastAsia="Times New Roman" w:hAnsi="Courier New" w:cs="Courier New"/>
          <w:b/>
          <w:bCs/>
          <w:color w:val="000080"/>
          <w:sz w:val="20"/>
          <w:szCs w:val="20"/>
          <w:lang w:eastAsia="en-GB"/>
        </w:rPr>
        <w:t>(</w:t>
      </w:r>
      <w:proofErr w:type="gramEnd"/>
      <w:r w:rsidRPr="00D82A0F">
        <w:rPr>
          <w:rFonts w:ascii="Courier New" w:eastAsia="Times New Roman" w:hAnsi="Courier New" w:cs="Courier New"/>
          <w:color w:val="808080"/>
          <w:sz w:val="20"/>
          <w:szCs w:val="20"/>
          <w:lang w:eastAsia="en-GB"/>
        </w:rPr>
        <w:t>"Training CNN..."</w:t>
      </w:r>
      <w:r w:rsidRPr="00D82A0F">
        <w:rPr>
          <w:rFonts w:ascii="Courier New" w:eastAsia="Times New Roman" w:hAnsi="Courier New" w:cs="Courier New"/>
          <w:b/>
          <w:bCs/>
          <w:color w:val="000080"/>
          <w:sz w:val="20"/>
          <w:szCs w:val="20"/>
          <w:lang w:eastAsia="en-GB"/>
        </w:rPr>
        <w:t>)</w:t>
      </w:r>
    </w:p>
    <w:p w14:paraId="4D5B3A93"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img_rows</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FF0000"/>
          <w:sz w:val="20"/>
          <w:szCs w:val="20"/>
          <w:lang w:eastAsia="en-GB"/>
        </w:rPr>
        <w:t>28</w:t>
      </w:r>
    </w:p>
    <w:p w14:paraId="3FE2F557"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img_cols</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FF0000"/>
          <w:sz w:val="20"/>
          <w:szCs w:val="20"/>
          <w:lang w:eastAsia="en-GB"/>
        </w:rPr>
        <w:t>28</w:t>
      </w:r>
    </w:p>
    <w:p w14:paraId="00EADF94"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
    <w:p w14:paraId="4D8FE37E"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if</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K</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image</w:t>
      </w:r>
      <w:proofErr w:type="gramEnd"/>
      <w:r w:rsidRPr="00D82A0F">
        <w:rPr>
          <w:rFonts w:ascii="Courier New" w:eastAsia="Times New Roman" w:hAnsi="Courier New" w:cs="Courier New"/>
          <w:color w:val="000000"/>
          <w:sz w:val="20"/>
          <w:szCs w:val="20"/>
          <w:lang w:eastAsia="en-GB"/>
        </w:rPr>
        <w:t>_data_format</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808080"/>
          <w:sz w:val="20"/>
          <w:szCs w:val="20"/>
          <w:lang w:eastAsia="en-GB"/>
        </w:rPr>
        <w:t>'</w:t>
      </w:r>
      <w:proofErr w:type="spellStart"/>
      <w:r w:rsidRPr="00D82A0F">
        <w:rPr>
          <w:rFonts w:ascii="Courier New" w:eastAsia="Times New Roman" w:hAnsi="Courier New" w:cs="Courier New"/>
          <w:color w:val="808080"/>
          <w:sz w:val="20"/>
          <w:szCs w:val="20"/>
          <w:lang w:eastAsia="en-GB"/>
        </w:rPr>
        <w:t>channels_first</w:t>
      </w:r>
      <w:proofErr w:type="spellEnd"/>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b/>
          <w:bCs/>
          <w:color w:val="000080"/>
          <w:sz w:val="20"/>
          <w:szCs w:val="20"/>
          <w:lang w:eastAsia="en-GB"/>
        </w:rPr>
        <w:t>:</w:t>
      </w:r>
    </w:p>
    <w:p w14:paraId="2417317E"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x_train</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x_</w:t>
      </w:r>
      <w:proofErr w:type="gramStart"/>
      <w:r w:rsidRPr="00D82A0F">
        <w:rPr>
          <w:rFonts w:ascii="Courier New" w:eastAsia="Times New Roman" w:hAnsi="Courier New" w:cs="Courier New"/>
          <w:color w:val="000000"/>
          <w:sz w:val="20"/>
          <w:szCs w:val="20"/>
          <w:lang w:eastAsia="en-GB"/>
        </w:rPr>
        <w:t>train</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reshape</w:t>
      </w:r>
      <w:proofErr w:type="spellEnd"/>
      <w:proofErr w:type="gramEnd"/>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x_train</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shape</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FF0000"/>
          <w:sz w:val="20"/>
          <w:szCs w:val="20"/>
          <w:lang w:eastAsia="en-GB"/>
        </w:rPr>
        <w:t>0</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FF0000"/>
          <w:sz w:val="20"/>
          <w:szCs w:val="20"/>
          <w:lang w:eastAsia="en-GB"/>
        </w:rPr>
        <w:t>1</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img_rows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img_cols</w:t>
      </w:r>
      <w:proofErr w:type="spellEnd"/>
      <w:r w:rsidRPr="00D82A0F">
        <w:rPr>
          <w:rFonts w:ascii="Courier New" w:eastAsia="Times New Roman" w:hAnsi="Courier New" w:cs="Courier New"/>
          <w:b/>
          <w:bCs/>
          <w:color w:val="000080"/>
          <w:sz w:val="20"/>
          <w:szCs w:val="20"/>
          <w:lang w:eastAsia="en-GB"/>
        </w:rPr>
        <w:t>)</w:t>
      </w:r>
    </w:p>
    <w:p w14:paraId="28D2701D"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x_valid</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x_</w:t>
      </w:r>
      <w:proofErr w:type="gramStart"/>
      <w:r w:rsidRPr="00D82A0F">
        <w:rPr>
          <w:rFonts w:ascii="Courier New" w:eastAsia="Times New Roman" w:hAnsi="Courier New" w:cs="Courier New"/>
          <w:color w:val="000000"/>
          <w:sz w:val="20"/>
          <w:szCs w:val="20"/>
          <w:lang w:eastAsia="en-GB"/>
        </w:rPr>
        <w:t>valid</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reshape</w:t>
      </w:r>
      <w:proofErr w:type="spellEnd"/>
      <w:proofErr w:type="gramEnd"/>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x_valid</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shape</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FF0000"/>
          <w:sz w:val="20"/>
          <w:szCs w:val="20"/>
          <w:lang w:eastAsia="en-GB"/>
        </w:rPr>
        <w:t>0</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FF0000"/>
          <w:sz w:val="20"/>
          <w:szCs w:val="20"/>
          <w:lang w:eastAsia="en-GB"/>
        </w:rPr>
        <w:t>1</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img_rows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img_cols</w:t>
      </w:r>
      <w:proofErr w:type="spellEnd"/>
      <w:r w:rsidRPr="00D82A0F">
        <w:rPr>
          <w:rFonts w:ascii="Courier New" w:eastAsia="Times New Roman" w:hAnsi="Courier New" w:cs="Courier New"/>
          <w:b/>
          <w:bCs/>
          <w:color w:val="000080"/>
          <w:sz w:val="20"/>
          <w:szCs w:val="20"/>
          <w:lang w:eastAsia="en-GB"/>
        </w:rPr>
        <w:t>)</w:t>
      </w:r>
    </w:p>
    <w:p w14:paraId="2C23CB00"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input_shape</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FF0000"/>
          <w:sz w:val="20"/>
          <w:szCs w:val="20"/>
          <w:lang w:eastAsia="en-GB"/>
        </w:rPr>
        <w:t>1</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img_rows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img_cols</w:t>
      </w:r>
      <w:proofErr w:type="spellEnd"/>
      <w:r w:rsidRPr="00D82A0F">
        <w:rPr>
          <w:rFonts w:ascii="Courier New" w:eastAsia="Times New Roman" w:hAnsi="Courier New" w:cs="Courier New"/>
          <w:b/>
          <w:bCs/>
          <w:color w:val="000080"/>
          <w:sz w:val="20"/>
          <w:szCs w:val="20"/>
          <w:lang w:eastAsia="en-GB"/>
        </w:rPr>
        <w:t>)</w:t>
      </w:r>
    </w:p>
    <w:p w14:paraId="742F76E5"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else</w:t>
      </w:r>
      <w:r w:rsidRPr="00D82A0F">
        <w:rPr>
          <w:rFonts w:ascii="Courier New" w:eastAsia="Times New Roman" w:hAnsi="Courier New" w:cs="Courier New"/>
          <w:b/>
          <w:bCs/>
          <w:color w:val="000080"/>
          <w:sz w:val="20"/>
          <w:szCs w:val="20"/>
          <w:lang w:eastAsia="en-GB"/>
        </w:rPr>
        <w:t>:</w:t>
      </w:r>
    </w:p>
    <w:p w14:paraId="5BF11C5C"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x_train</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x_</w:t>
      </w:r>
      <w:proofErr w:type="gramStart"/>
      <w:r w:rsidRPr="00D82A0F">
        <w:rPr>
          <w:rFonts w:ascii="Courier New" w:eastAsia="Times New Roman" w:hAnsi="Courier New" w:cs="Courier New"/>
          <w:color w:val="000000"/>
          <w:sz w:val="20"/>
          <w:szCs w:val="20"/>
          <w:lang w:eastAsia="en-GB"/>
        </w:rPr>
        <w:t>train</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reshape</w:t>
      </w:r>
      <w:proofErr w:type="spellEnd"/>
      <w:proofErr w:type="gramEnd"/>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x_train</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shape</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FF0000"/>
          <w:sz w:val="20"/>
          <w:szCs w:val="20"/>
          <w:lang w:eastAsia="en-GB"/>
        </w:rPr>
        <w:t>0</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img_rows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img_cols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FF0000"/>
          <w:sz w:val="20"/>
          <w:szCs w:val="20"/>
          <w:lang w:eastAsia="en-GB"/>
        </w:rPr>
        <w:t>1</w:t>
      </w:r>
      <w:r w:rsidRPr="00D82A0F">
        <w:rPr>
          <w:rFonts w:ascii="Courier New" w:eastAsia="Times New Roman" w:hAnsi="Courier New" w:cs="Courier New"/>
          <w:b/>
          <w:bCs/>
          <w:color w:val="000080"/>
          <w:sz w:val="20"/>
          <w:szCs w:val="20"/>
          <w:lang w:eastAsia="en-GB"/>
        </w:rPr>
        <w:t>)</w:t>
      </w:r>
    </w:p>
    <w:p w14:paraId="4BD9E849"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x_valid</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x_</w:t>
      </w:r>
      <w:proofErr w:type="gramStart"/>
      <w:r w:rsidRPr="00D82A0F">
        <w:rPr>
          <w:rFonts w:ascii="Courier New" w:eastAsia="Times New Roman" w:hAnsi="Courier New" w:cs="Courier New"/>
          <w:color w:val="000000"/>
          <w:sz w:val="20"/>
          <w:szCs w:val="20"/>
          <w:lang w:eastAsia="en-GB"/>
        </w:rPr>
        <w:t>valid</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reshape</w:t>
      </w:r>
      <w:proofErr w:type="spellEnd"/>
      <w:proofErr w:type="gramEnd"/>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x_valid</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shape</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FF0000"/>
          <w:sz w:val="20"/>
          <w:szCs w:val="20"/>
          <w:lang w:eastAsia="en-GB"/>
        </w:rPr>
        <w:t>0</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img_rows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img_cols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FF0000"/>
          <w:sz w:val="20"/>
          <w:szCs w:val="20"/>
          <w:lang w:eastAsia="en-GB"/>
        </w:rPr>
        <w:t>1</w:t>
      </w:r>
      <w:r w:rsidRPr="00D82A0F">
        <w:rPr>
          <w:rFonts w:ascii="Courier New" w:eastAsia="Times New Roman" w:hAnsi="Courier New" w:cs="Courier New"/>
          <w:b/>
          <w:bCs/>
          <w:color w:val="000080"/>
          <w:sz w:val="20"/>
          <w:szCs w:val="20"/>
          <w:lang w:eastAsia="en-GB"/>
        </w:rPr>
        <w:t>)</w:t>
      </w:r>
    </w:p>
    <w:p w14:paraId="01B123D2"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input_shape</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img_rows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img_cols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FF0000"/>
          <w:sz w:val="20"/>
          <w:szCs w:val="20"/>
          <w:lang w:eastAsia="en-GB"/>
        </w:rPr>
        <w:t>1</w:t>
      </w:r>
      <w:r w:rsidRPr="00D82A0F">
        <w:rPr>
          <w:rFonts w:ascii="Courier New" w:eastAsia="Times New Roman" w:hAnsi="Courier New" w:cs="Courier New"/>
          <w:b/>
          <w:bCs/>
          <w:color w:val="000080"/>
          <w:sz w:val="20"/>
          <w:szCs w:val="20"/>
          <w:lang w:eastAsia="en-GB"/>
        </w:rPr>
        <w:t>)</w:t>
      </w:r>
    </w:p>
    <w:p w14:paraId="03B7E6F7"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
    <w:p w14:paraId="412443A3"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gramStart"/>
      <w:r w:rsidRPr="00D82A0F">
        <w:rPr>
          <w:rFonts w:ascii="Courier New" w:eastAsia="Times New Roman" w:hAnsi="Courier New" w:cs="Courier New"/>
          <w:b/>
          <w:bCs/>
          <w:color w:val="0000FF"/>
          <w:sz w:val="20"/>
          <w:szCs w:val="20"/>
          <w:lang w:eastAsia="en-GB"/>
        </w:rPr>
        <w:t>print</w:t>
      </w:r>
      <w:r w:rsidRPr="00D82A0F">
        <w:rPr>
          <w:rFonts w:ascii="Courier New" w:eastAsia="Times New Roman" w:hAnsi="Courier New" w:cs="Courier New"/>
          <w:b/>
          <w:bCs/>
          <w:color w:val="000080"/>
          <w:sz w:val="20"/>
          <w:szCs w:val="20"/>
          <w:lang w:eastAsia="en-GB"/>
        </w:rPr>
        <w:t>(</w:t>
      </w:r>
      <w:proofErr w:type="gramEnd"/>
      <w:r w:rsidRPr="00D82A0F">
        <w:rPr>
          <w:rFonts w:ascii="Courier New" w:eastAsia="Times New Roman" w:hAnsi="Courier New" w:cs="Courier New"/>
          <w:color w:val="808080"/>
          <w:sz w:val="20"/>
          <w:szCs w:val="20"/>
          <w:lang w:eastAsia="en-GB"/>
        </w:rPr>
        <w:t>'</w:t>
      </w:r>
      <w:proofErr w:type="spellStart"/>
      <w:r w:rsidRPr="00D82A0F">
        <w:rPr>
          <w:rFonts w:ascii="Courier New" w:eastAsia="Times New Roman" w:hAnsi="Courier New" w:cs="Courier New"/>
          <w:color w:val="808080"/>
          <w:sz w:val="20"/>
          <w:szCs w:val="20"/>
          <w:lang w:eastAsia="en-GB"/>
        </w:rPr>
        <w:t>x_train</w:t>
      </w:r>
      <w:proofErr w:type="spellEnd"/>
      <w:r w:rsidRPr="00D82A0F">
        <w:rPr>
          <w:rFonts w:ascii="Courier New" w:eastAsia="Times New Roman" w:hAnsi="Courier New" w:cs="Courier New"/>
          <w:color w:val="808080"/>
          <w:sz w:val="20"/>
          <w:szCs w:val="20"/>
          <w:lang w:eastAsia="en-GB"/>
        </w:rPr>
        <w:t xml:space="preserve"> shape:'</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x_train</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shape</w:t>
      </w:r>
      <w:proofErr w:type="spellEnd"/>
      <w:r w:rsidRPr="00D82A0F">
        <w:rPr>
          <w:rFonts w:ascii="Courier New" w:eastAsia="Times New Roman" w:hAnsi="Courier New" w:cs="Courier New"/>
          <w:b/>
          <w:bCs/>
          <w:color w:val="000080"/>
          <w:sz w:val="20"/>
          <w:szCs w:val="20"/>
          <w:lang w:eastAsia="en-GB"/>
        </w:rPr>
        <w:t>)</w:t>
      </w:r>
    </w:p>
    <w:p w14:paraId="27438DA3"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print</w:t>
      </w:r>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x_</w:t>
      </w:r>
      <w:proofErr w:type="gramStart"/>
      <w:r w:rsidRPr="00D82A0F">
        <w:rPr>
          <w:rFonts w:ascii="Courier New" w:eastAsia="Times New Roman" w:hAnsi="Courier New" w:cs="Courier New"/>
          <w:color w:val="000000"/>
          <w:sz w:val="20"/>
          <w:szCs w:val="20"/>
          <w:lang w:eastAsia="en-GB"/>
        </w:rPr>
        <w:t>train</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shape</w:t>
      </w:r>
      <w:proofErr w:type="spellEnd"/>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FF0000"/>
          <w:sz w:val="20"/>
          <w:szCs w:val="20"/>
          <w:lang w:eastAsia="en-GB"/>
        </w:rPr>
        <w:t>0</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808080"/>
          <w:sz w:val="20"/>
          <w:szCs w:val="20"/>
          <w:lang w:eastAsia="en-GB"/>
        </w:rPr>
        <w:t>'train samples'</w:t>
      </w:r>
      <w:r w:rsidRPr="00D82A0F">
        <w:rPr>
          <w:rFonts w:ascii="Courier New" w:eastAsia="Times New Roman" w:hAnsi="Courier New" w:cs="Courier New"/>
          <w:b/>
          <w:bCs/>
          <w:color w:val="000080"/>
          <w:sz w:val="20"/>
          <w:szCs w:val="20"/>
          <w:lang w:eastAsia="en-GB"/>
        </w:rPr>
        <w:t>)</w:t>
      </w:r>
    </w:p>
    <w:p w14:paraId="659D7111"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print</w:t>
      </w:r>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x_</w:t>
      </w:r>
      <w:proofErr w:type="gramStart"/>
      <w:r w:rsidRPr="00D82A0F">
        <w:rPr>
          <w:rFonts w:ascii="Courier New" w:eastAsia="Times New Roman" w:hAnsi="Courier New" w:cs="Courier New"/>
          <w:color w:val="000000"/>
          <w:sz w:val="20"/>
          <w:szCs w:val="20"/>
          <w:lang w:eastAsia="en-GB"/>
        </w:rPr>
        <w:t>valid</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shape</w:t>
      </w:r>
      <w:proofErr w:type="spellEnd"/>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FF0000"/>
          <w:sz w:val="20"/>
          <w:szCs w:val="20"/>
          <w:lang w:eastAsia="en-GB"/>
        </w:rPr>
        <w:t>0</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808080"/>
          <w:sz w:val="20"/>
          <w:szCs w:val="20"/>
          <w:lang w:eastAsia="en-GB"/>
        </w:rPr>
        <w:t>'validation samples'</w:t>
      </w:r>
      <w:r w:rsidRPr="00D82A0F">
        <w:rPr>
          <w:rFonts w:ascii="Courier New" w:eastAsia="Times New Roman" w:hAnsi="Courier New" w:cs="Courier New"/>
          <w:b/>
          <w:bCs/>
          <w:color w:val="000080"/>
          <w:sz w:val="20"/>
          <w:szCs w:val="20"/>
          <w:lang w:eastAsia="en-GB"/>
        </w:rPr>
        <w:t>)</w:t>
      </w:r>
    </w:p>
    <w:p w14:paraId="6407849F"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
    <w:p w14:paraId="0F77B3BD"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008000"/>
          <w:sz w:val="20"/>
          <w:szCs w:val="20"/>
          <w:lang w:eastAsia="en-GB"/>
        </w:rPr>
        <w:t># convert class vectors to binary class matrices</w:t>
      </w:r>
    </w:p>
    <w:p w14:paraId="7E370351"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y_train</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keras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utils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to_</w:t>
      </w:r>
      <w:proofErr w:type="gramStart"/>
      <w:r w:rsidRPr="00D82A0F">
        <w:rPr>
          <w:rFonts w:ascii="Courier New" w:eastAsia="Times New Roman" w:hAnsi="Courier New" w:cs="Courier New"/>
          <w:color w:val="000000"/>
          <w:sz w:val="20"/>
          <w:szCs w:val="20"/>
          <w:lang w:eastAsia="en-GB"/>
        </w:rPr>
        <w:t>categorical</w:t>
      </w:r>
      <w:proofErr w:type="spellEnd"/>
      <w:r w:rsidRPr="00D82A0F">
        <w:rPr>
          <w:rFonts w:ascii="Courier New" w:eastAsia="Times New Roman" w:hAnsi="Courier New" w:cs="Courier New"/>
          <w:b/>
          <w:bCs/>
          <w:color w:val="000080"/>
          <w:sz w:val="20"/>
          <w:szCs w:val="20"/>
          <w:lang w:eastAsia="en-GB"/>
        </w:rPr>
        <w:t>(</w:t>
      </w:r>
      <w:proofErr w:type="spellStart"/>
      <w:proofErr w:type="gramEnd"/>
      <w:r w:rsidRPr="00D82A0F">
        <w:rPr>
          <w:rFonts w:ascii="Courier New" w:eastAsia="Times New Roman" w:hAnsi="Courier New" w:cs="Courier New"/>
          <w:color w:val="000000"/>
          <w:sz w:val="20"/>
          <w:szCs w:val="20"/>
          <w:lang w:eastAsia="en-GB"/>
        </w:rPr>
        <w:t>y_train</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num_classes</w:t>
      </w:r>
      <w:proofErr w:type="spellEnd"/>
      <w:r w:rsidRPr="00D82A0F">
        <w:rPr>
          <w:rFonts w:ascii="Courier New" w:eastAsia="Times New Roman" w:hAnsi="Courier New" w:cs="Courier New"/>
          <w:b/>
          <w:bCs/>
          <w:color w:val="000080"/>
          <w:sz w:val="20"/>
          <w:szCs w:val="20"/>
          <w:lang w:eastAsia="en-GB"/>
        </w:rPr>
        <w:t>)</w:t>
      </w:r>
    </w:p>
    <w:p w14:paraId="1F873A55"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y_valid</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keras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utils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to_</w:t>
      </w:r>
      <w:proofErr w:type="gramStart"/>
      <w:r w:rsidRPr="00D82A0F">
        <w:rPr>
          <w:rFonts w:ascii="Courier New" w:eastAsia="Times New Roman" w:hAnsi="Courier New" w:cs="Courier New"/>
          <w:color w:val="000000"/>
          <w:sz w:val="20"/>
          <w:szCs w:val="20"/>
          <w:lang w:eastAsia="en-GB"/>
        </w:rPr>
        <w:t>categorical</w:t>
      </w:r>
      <w:proofErr w:type="spellEnd"/>
      <w:r w:rsidRPr="00D82A0F">
        <w:rPr>
          <w:rFonts w:ascii="Courier New" w:eastAsia="Times New Roman" w:hAnsi="Courier New" w:cs="Courier New"/>
          <w:b/>
          <w:bCs/>
          <w:color w:val="000080"/>
          <w:sz w:val="20"/>
          <w:szCs w:val="20"/>
          <w:lang w:eastAsia="en-GB"/>
        </w:rPr>
        <w:t>(</w:t>
      </w:r>
      <w:proofErr w:type="spellStart"/>
      <w:proofErr w:type="gramEnd"/>
      <w:r w:rsidRPr="00D82A0F">
        <w:rPr>
          <w:rFonts w:ascii="Courier New" w:eastAsia="Times New Roman" w:hAnsi="Courier New" w:cs="Courier New"/>
          <w:color w:val="000000"/>
          <w:sz w:val="20"/>
          <w:szCs w:val="20"/>
          <w:lang w:eastAsia="en-GB"/>
        </w:rPr>
        <w:t>y_valid</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num_classes</w:t>
      </w:r>
      <w:proofErr w:type="spellEnd"/>
      <w:r w:rsidRPr="00D82A0F">
        <w:rPr>
          <w:rFonts w:ascii="Courier New" w:eastAsia="Times New Roman" w:hAnsi="Courier New" w:cs="Courier New"/>
          <w:b/>
          <w:bCs/>
          <w:color w:val="000080"/>
          <w:sz w:val="20"/>
          <w:szCs w:val="20"/>
          <w:lang w:eastAsia="en-GB"/>
        </w:rPr>
        <w:t>)</w:t>
      </w:r>
    </w:p>
    <w:p w14:paraId="21D584C1"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
    <w:p w14:paraId="1752AA98"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clf</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gramStart"/>
      <w:r w:rsidRPr="00D82A0F">
        <w:rPr>
          <w:rFonts w:ascii="Courier New" w:eastAsia="Times New Roman" w:hAnsi="Courier New" w:cs="Courier New"/>
          <w:color w:val="000000"/>
          <w:sz w:val="20"/>
          <w:szCs w:val="20"/>
          <w:lang w:eastAsia="en-GB"/>
        </w:rPr>
        <w:t>Sequential</w:t>
      </w:r>
      <w:r w:rsidRPr="00D82A0F">
        <w:rPr>
          <w:rFonts w:ascii="Courier New" w:eastAsia="Times New Roman" w:hAnsi="Courier New" w:cs="Courier New"/>
          <w:b/>
          <w:bCs/>
          <w:color w:val="000080"/>
          <w:sz w:val="20"/>
          <w:szCs w:val="20"/>
          <w:lang w:eastAsia="en-GB"/>
        </w:rPr>
        <w:t>(</w:t>
      </w:r>
      <w:proofErr w:type="gramEnd"/>
      <w:r w:rsidRPr="00D82A0F">
        <w:rPr>
          <w:rFonts w:ascii="Courier New" w:eastAsia="Times New Roman" w:hAnsi="Courier New" w:cs="Courier New"/>
          <w:b/>
          <w:bCs/>
          <w:color w:val="000080"/>
          <w:sz w:val="20"/>
          <w:szCs w:val="20"/>
          <w:lang w:eastAsia="en-GB"/>
        </w:rPr>
        <w:t>)</w:t>
      </w:r>
    </w:p>
    <w:p w14:paraId="596751D3"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clf</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add</w:t>
      </w:r>
      <w:proofErr w:type="spellEnd"/>
      <w:r w:rsidRPr="00D82A0F">
        <w:rPr>
          <w:rFonts w:ascii="Courier New" w:eastAsia="Times New Roman" w:hAnsi="Courier New" w:cs="Courier New"/>
          <w:b/>
          <w:bCs/>
          <w:color w:val="000080"/>
          <w:sz w:val="20"/>
          <w:szCs w:val="20"/>
          <w:lang w:eastAsia="en-GB"/>
        </w:rPr>
        <w:t>(</w:t>
      </w:r>
      <w:proofErr w:type="gramEnd"/>
      <w:r w:rsidRPr="00D82A0F">
        <w:rPr>
          <w:rFonts w:ascii="Courier New" w:eastAsia="Times New Roman" w:hAnsi="Courier New" w:cs="Courier New"/>
          <w:color w:val="000000"/>
          <w:sz w:val="20"/>
          <w:szCs w:val="20"/>
          <w:lang w:eastAsia="en-GB"/>
        </w:rPr>
        <w:t>Conv2D</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FF0000"/>
          <w:sz w:val="20"/>
          <w:szCs w:val="20"/>
          <w:lang w:eastAsia="en-GB"/>
        </w:rPr>
        <w:t>32</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kernel_size</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FF0000"/>
          <w:sz w:val="20"/>
          <w:szCs w:val="20"/>
          <w:lang w:eastAsia="en-GB"/>
        </w:rPr>
        <w:t>3</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FF0000"/>
          <w:sz w:val="20"/>
          <w:szCs w:val="20"/>
          <w:lang w:eastAsia="en-GB"/>
        </w:rPr>
        <w:t>3</w:t>
      </w:r>
      <w:r w:rsidRPr="00D82A0F">
        <w:rPr>
          <w:rFonts w:ascii="Courier New" w:eastAsia="Times New Roman" w:hAnsi="Courier New" w:cs="Courier New"/>
          <w:b/>
          <w:bCs/>
          <w:color w:val="000080"/>
          <w:sz w:val="20"/>
          <w:szCs w:val="20"/>
          <w:lang w:eastAsia="en-GB"/>
        </w:rPr>
        <w:t>),</w:t>
      </w:r>
    </w:p>
    <w:p w14:paraId="6BBAE5DD"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activation</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808080"/>
          <w:sz w:val="20"/>
          <w:szCs w:val="20"/>
          <w:lang w:eastAsia="en-GB"/>
        </w:rPr>
        <w:t>'</w:t>
      </w:r>
      <w:proofErr w:type="spellStart"/>
      <w:r w:rsidRPr="00D82A0F">
        <w:rPr>
          <w:rFonts w:ascii="Courier New" w:eastAsia="Times New Roman" w:hAnsi="Courier New" w:cs="Courier New"/>
          <w:color w:val="808080"/>
          <w:sz w:val="20"/>
          <w:szCs w:val="20"/>
          <w:lang w:eastAsia="en-GB"/>
        </w:rPr>
        <w:t>relu</w:t>
      </w:r>
      <w:proofErr w:type="spellEnd"/>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b/>
          <w:bCs/>
          <w:color w:val="000080"/>
          <w:sz w:val="20"/>
          <w:szCs w:val="20"/>
          <w:lang w:eastAsia="en-GB"/>
        </w:rPr>
        <w:t>,</w:t>
      </w:r>
    </w:p>
    <w:p w14:paraId="7C1143CC"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input_shape</w:t>
      </w:r>
      <w:proofErr w:type="spellEnd"/>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input_shape</w:t>
      </w:r>
      <w:proofErr w:type="spellEnd"/>
      <w:r w:rsidRPr="00D82A0F">
        <w:rPr>
          <w:rFonts w:ascii="Courier New" w:eastAsia="Times New Roman" w:hAnsi="Courier New" w:cs="Courier New"/>
          <w:b/>
          <w:bCs/>
          <w:color w:val="000080"/>
          <w:sz w:val="20"/>
          <w:szCs w:val="20"/>
          <w:lang w:eastAsia="en-GB"/>
        </w:rPr>
        <w:t>))</w:t>
      </w:r>
    </w:p>
    <w:p w14:paraId="3D62D455"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clf</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add</w:t>
      </w:r>
      <w:proofErr w:type="spellEnd"/>
      <w:r w:rsidRPr="00D82A0F">
        <w:rPr>
          <w:rFonts w:ascii="Courier New" w:eastAsia="Times New Roman" w:hAnsi="Courier New" w:cs="Courier New"/>
          <w:b/>
          <w:bCs/>
          <w:color w:val="000080"/>
          <w:sz w:val="20"/>
          <w:szCs w:val="20"/>
          <w:lang w:eastAsia="en-GB"/>
        </w:rPr>
        <w:t>(</w:t>
      </w:r>
      <w:proofErr w:type="gramEnd"/>
      <w:r w:rsidRPr="00D82A0F">
        <w:rPr>
          <w:rFonts w:ascii="Courier New" w:eastAsia="Times New Roman" w:hAnsi="Courier New" w:cs="Courier New"/>
          <w:color w:val="000000"/>
          <w:sz w:val="20"/>
          <w:szCs w:val="20"/>
          <w:lang w:eastAsia="en-GB"/>
        </w:rPr>
        <w:t>Conv2D</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FF0000"/>
          <w:sz w:val="20"/>
          <w:szCs w:val="20"/>
          <w:lang w:eastAsia="en-GB"/>
        </w:rPr>
        <w:t>64</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FF0000"/>
          <w:sz w:val="20"/>
          <w:szCs w:val="20"/>
          <w:lang w:eastAsia="en-GB"/>
        </w:rPr>
        <w:t>3</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FF0000"/>
          <w:sz w:val="20"/>
          <w:szCs w:val="20"/>
          <w:lang w:eastAsia="en-GB"/>
        </w:rPr>
        <w:t>3</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activation</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808080"/>
          <w:sz w:val="20"/>
          <w:szCs w:val="20"/>
          <w:lang w:eastAsia="en-GB"/>
        </w:rPr>
        <w:t>'</w:t>
      </w:r>
      <w:proofErr w:type="spellStart"/>
      <w:r w:rsidRPr="00D82A0F">
        <w:rPr>
          <w:rFonts w:ascii="Courier New" w:eastAsia="Times New Roman" w:hAnsi="Courier New" w:cs="Courier New"/>
          <w:color w:val="808080"/>
          <w:sz w:val="20"/>
          <w:szCs w:val="20"/>
          <w:lang w:eastAsia="en-GB"/>
        </w:rPr>
        <w:t>relu</w:t>
      </w:r>
      <w:proofErr w:type="spellEnd"/>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b/>
          <w:bCs/>
          <w:color w:val="000080"/>
          <w:sz w:val="20"/>
          <w:szCs w:val="20"/>
          <w:lang w:eastAsia="en-GB"/>
        </w:rPr>
        <w:t>))</w:t>
      </w:r>
    </w:p>
    <w:p w14:paraId="13789806"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clf</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add</w:t>
      </w:r>
      <w:proofErr w:type="spellEnd"/>
      <w:r w:rsidRPr="00D82A0F">
        <w:rPr>
          <w:rFonts w:ascii="Courier New" w:eastAsia="Times New Roman" w:hAnsi="Courier New" w:cs="Courier New"/>
          <w:b/>
          <w:bCs/>
          <w:color w:val="000080"/>
          <w:sz w:val="20"/>
          <w:szCs w:val="20"/>
          <w:lang w:eastAsia="en-GB"/>
        </w:rPr>
        <w:t>(</w:t>
      </w:r>
      <w:proofErr w:type="gramEnd"/>
      <w:r w:rsidRPr="00D82A0F">
        <w:rPr>
          <w:rFonts w:ascii="Courier New" w:eastAsia="Times New Roman" w:hAnsi="Courier New" w:cs="Courier New"/>
          <w:color w:val="000000"/>
          <w:sz w:val="20"/>
          <w:szCs w:val="20"/>
          <w:lang w:eastAsia="en-GB"/>
        </w:rPr>
        <w:t>MaxPooling2D</w:t>
      </w:r>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pool_size</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FF0000"/>
          <w:sz w:val="20"/>
          <w:szCs w:val="20"/>
          <w:lang w:eastAsia="en-GB"/>
        </w:rPr>
        <w:t>2</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FF0000"/>
          <w:sz w:val="20"/>
          <w:szCs w:val="20"/>
          <w:lang w:eastAsia="en-GB"/>
        </w:rPr>
        <w:t>2</w:t>
      </w:r>
      <w:r w:rsidRPr="00D82A0F">
        <w:rPr>
          <w:rFonts w:ascii="Courier New" w:eastAsia="Times New Roman" w:hAnsi="Courier New" w:cs="Courier New"/>
          <w:b/>
          <w:bCs/>
          <w:color w:val="000080"/>
          <w:sz w:val="20"/>
          <w:szCs w:val="20"/>
          <w:lang w:eastAsia="en-GB"/>
        </w:rPr>
        <w:t>)))</w:t>
      </w:r>
    </w:p>
    <w:p w14:paraId="146CDB2D"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clf</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add</w:t>
      </w:r>
      <w:proofErr w:type="spellEnd"/>
      <w:r w:rsidRPr="00D82A0F">
        <w:rPr>
          <w:rFonts w:ascii="Courier New" w:eastAsia="Times New Roman" w:hAnsi="Courier New" w:cs="Courier New"/>
          <w:b/>
          <w:bCs/>
          <w:color w:val="000080"/>
          <w:sz w:val="20"/>
          <w:szCs w:val="20"/>
          <w:lang w:eastAsia="en-GB"/>
        </w:rPr>
        <w:t>(</w:t>
      </w:r>
      <w:proofErr w:type="gramStart"/>
      <w:r w:rsidRPr="00D82A0F">
        <w:rPr>
          <w:rFonts w:ascii="Courier New" w:eastAsia="Times New Roman" w:hAnsi="Courier New" w:cs="Courier New"/>
          <w:color w:val="000000"/>
          <w:sz w:val="20"/>
          <w:szCs w:val="20"/>
          <w:lang w:eastAsia="en-GB"/>
        </w:rPr>
        <w:t>Dropout</w:t>
      </w:r>
      <w:r w:rsidRPr="00D82A0F">
        <w:rPr>
          <w:rFonts w:ascii="Courier New" w:eastAsia="Times New Roman" w:hAnsi="Courier New" w:cs="Courier New"/>
          <w:b/>
          <w:bCs/>
          <w:color w:val="000080"/>
          <w:sz w:val="20"/>
          <w:szCs w:val="20"/>
          <w:lang w:eastAsia="en-GB"/>
        </w:rPr>
        <w:t>(</w:t>
      </w:r>
      <w:proofErr w:type="gramEnd"/>
      <w:r w:rsidRPr="00D82A0F">
        <w:rPr>
          <w:rFonts w:ascii="Courier New" w:eastAsia="Times New Roman" w:hAnsi="Courier New" w:cs="Courier New"/>
          <w:color w:val="FF0000"/>
          <w:sz w:val="20"/>
          <w:szCs w:val="20"/>
          <w:lang w:eastAsia="en-GB"/>
        </w:rPr>
        <w:t>0.25</w:t>
      </w:r>
      <w:r w:rsidRPr="00D82A0F">
        <w:rPr>
          <w:rFonts w:ascii="Courier New" w:eastAsia="Times New Roman" w:hAnsi="Courier New" w:cs="Courier New"/>
          <w:b/>
          <w:bCs/>
          <w:color w:val="000080"/>
          <w:sz w:val="20"/>
          <w:szCs w:val="20"/>
          <w:lang w:eastAsia="en-GB"/>
        </w:rPr>
        <w:t>))</w:t>
      </w:r>
    </w:p>
    <w:p w14:paraId="2F20FB48"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clf</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add</w:t>
      </w:r>
      <w:proofErr w:type="spellEnd"/>
      <w:r w:rsidRPr="00D82A0F">
        <w:rPr>
          <w:rFonts w:ascii="Courier New" w:eastAsia="Times New Roman" w:hAnsi="Courier New" w:cs="Courier New"/>
          <w:b/>
          <w:bCs/>
          <w:color w:val="000080"/>
          <w:sz w:val="20"/>
          <w:szCs w:val="20"/>
          <w:lang w:eastAsia="en-GB"/>
        </w:rPr>
        <w:t>(</w:t>
      </w:r>
      <w:proofErr w:type="gramStart"/>
      <w:r w:rsidRPr="00D82A0F">
        <w:rPr>
          <w:rFonts w:ascii="Courier New" w:eastAsia="Times New Roman" w:hAnsi="Courier New" w:cs="Courier New"/>
          <w:color w:val="000000"/>
          <w:sz w:val="20"/>
          <w:szCs w:val="20"/>
          <w:lang w:eastAsia="en-GB"/>
        </w:rPr>
        <w:t>Flatten</w:t>
      </w:r>
      <w:r w:rsidRPr="00D82A0F">
        <w:rPr>
          <w:rFonts w:ascii="Courier New" w:eastAsia="Times New Roman" w:hAnsi="Courier New" w:cs="Courier New"/>
          <w:b/>
          <w:bCs/>
          <w:color w:val="000080"/>
          <w:sz w:val="20"/>
          <w:szCs w:val="20"/>
          <w:lang w:eastAsia="en-GB"/>
        </w:rPr>
        <w:t>(</w:t>
      </w:r>
      <w:proofErr w:type="gramEnd"/>
      <w:r w:rsidRPr="00D82A0F">
        <w:rPr>
          <w:rFonts w:ascii="Courier New" w:eastAsia="Times New Roman" w:hAnsi="Courier New" w:cs="Courier New"/>
          <w:b/>
          <w:bCs/>
          <w:color w:val="000080"/>
          <w:sz w:val="20"/>
          <w:szCs w:val="20"/>
          <w:lang w:eastAsia="en-GB"/>
        </w:rPr>
        <w:t>))</w:t>
      </w:r>
    </w:p>
    <w:p w14:paraId="1F54B9E6"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clf</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add</w:t>
      </w:r>
      <w:proofErr w:type="spellEnd"/>
      <w:r w:rsidRPr="00D82A0F">
        <w:rPr>
          <w:rFonts w:ascii="Courier New" w:eastAsia="Times New Roman" w:hAnsi="Courier New" w:cs="Courier New"/>
          <w:b/>
          <w:bCs/>
          <w:color w:val="000080"/>
          <w:sz w:val="20"/>
          <w:szCs w:val="20"/>
          <w:lang w:eastAsia="en-GB"/>
        </w:rPr>
        <w:t>(</w:t>
      </w:r>
      <w:proofErr w:type="gramEnd"/>
      <w:r w:rsidRPr="00D82A0F">
        <w:rPr>
          <w:rFonts w:ascii="Courier New" w:eastAsia="Times New Roman" w:hAnsi="Courier New" w:cs="Courier New"/>
          <w:color w:val="000000"/>
          <w:sz w:val="20"/>
          <w:szCs w:val="20"/>
          <w:lang w:eastAsia="en-GB"/>
        </w:rPr>
        <w:t>Dense</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FF0000"/>
          <w:sz w:val="20"/>
          <w:szCs w:val="20"/>
          <w:lang w:eastAsia="en-GB"/>
        </w:rPr>
        <w:t>128</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activation</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808080"/>
          <w:sz w:val="20"/>
          <w:szCs w:val="20"/>
          <w:lang w:eastAsia="en-GB"/>
        </w:rPr>
        <w:t>'</w:t>
      </w:r>
      <w:proofErr w:type="spellStart"/>
      <w:r w:rsidRPr="00D82A0F">
        <w:rPr>
          <w:rFonts w:ascii="Courier New" w:eastAsia="Times New Roman" w:hAnsi="Courier New" w:cs="Courier New"/>
          <w:color w:val="808080"/>
          <w:sz w:val="20"/>
          <w:szCs w:val="20"/>
          <w:lang w:eastAsia="en-GB"/>
        </w:rPr>
        <w:t>relu</w:t>
      </w:r>
      <w:proofErr w:type="spellEnd"/>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b/>
          <w:bCs/>
          <w:color w:val="000080"/>
          <w:sz w:val="20"/>
          <w:szCs w:val="20"/>
          <w:lang w:eastAsia="en-GB"/>
        </w:rPr>
        <w:t>))</w:t>
      </w:r>
    </w:p>
    <w:p w14:paraId="106C5DA3"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clf</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add</w:t>
      </w:r>
      <w:proofErr w:type="spellEnd"/>
      <w:r w:rsidRPr="00D82A0F">
        <w:rPr>
          <w:rFonts w:ascii="Courier New" w:eastAsia="Times New Roman" w:hAnsi="Courier New" w:cs="Courier New"/>
          <w:b/>
          <w:bCs/>
          <w:color w:val="000080"/>
          <w:sz w:val="20"/>
          <w:szCs w:val="20"/>
          <w:lang w:eastAsia="en-GB"/>
        </w:rPr>
        <w:t>(</w:t>
      </w:r>
      <w:proofErr w:type="gramStart"/>
      <w:r w:rsidRPr="00D82A0F">
        <w:rPr>
          <w:rFonts w:ascii="Courier New" w:eastAsia="Times New Roman" w:hAnsi="Courier New" w:cs="Courier New"/>
          <w:color w:val="000000"/>
          <w:sz w:val="20"/>
          <w:szCs w:val="20"/>
          <w:lang w:eastAsia="en-GB"/>
        </w:rPr>
        <w:t>Dropout</w:t>
      </w:r>
      <w:r w:rsidRPr="00D82A0F">
        <w:rPr>
          <w:rFonts w:ascii="Courier New" w:eastAsia="Times New Roman" w:hAnsi="Courier New" w:cs="Courier New"/>
          <w:b/>
          <w:bCs/>
          <w:color w:val="000080"/>
          <w:sz w:val="20"/>
          <w:szCs w:val="20"/>
          <w:lang w:eastAsia="en-GB"/>
        </w:rPr>
        <w:t>(</w:t>
      </w:r>
      <w:proofErr w:type="gramEnd"/>
      <w:r w:rsidRPr="00D82A0F">
        <w:rPr>
          <w:rFonts w:ascii="Courier New" w:eastAsia="Times New Roman" w:hAnsi="Courier New" w:cs="Courier New"/>
          <w:color w:val="FF0000"/>
          <w:sz w:val="20"/>
          <w:szCs w:val="20"/>
          <w:lang w:eastAsia="en-GB"/>
        </w:rPr>
        <w:t>0.5</w:t>
      </w:r>
      <w:r w:rsidRPr="00D82A0F">
        <w:rPr>
          <w:rFonts w:ascii="Courier New" w:eastAsia="Times New Roman" w:hAnsi="Courier New" w:cs="Courier New"/>
          <w:b/>
          <w:bCs/>
          <w:color w:val="000080"/>
          <w:sz w:val="20"/>
          <w:szCs w:val="20"/>
          <w:lang w:eastAsia="en-GB"/>
        </w:rPr>
        <w:t>))</w:t>
      </w:r>
    </w:p>
    <w:p w14:paraId="2850E8B8"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clf</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add</w:t>
      </w:r>
      <w:proofErr w:type="spellEnd"/>
      <w:r w:rsidRPr="00D82A0F">
        <w:rPr>
          <w:rFonts w:ascii="Courier New" w:eastAsia="Times New Roman" w:hAnsi="Courier New" w:cs="Courier New"/>
          <w:b/>
          <w:bCs/>
          <w:color w:val="000080"/>
          <w:sz w:val="20"/>
          <w:szCs w:val="20"/>
          <w:lang w:eastAsia="en-GB"/>
        </w:rPr>
        <w:t>(</w:t>
      </w:r>
      <w:proofErr w:type="gramEnd"/>
      <w:r w:rsidRPr="00D82A0F">
        <w:rPr>
          <w:rFonts w:ascii="Courier New" w:eastAsia="Times New Roman" w:hAnsi="Courier New" w:cs="Courier New"/>
          <w:color w:val="000000"/>
          <w:sz w:val="20"/>
          <w:szCs w:val="20"/>
          <w:lang w:eastAsia="en-GB"/>
        </w:rPr>
        <w:t>Dense</w:t>
      </w:r>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num_classes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activation</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808080"/>
          <w:sz w:val="20"/>
          <w:szCs w:val="20"/>
          <w:lang w:eastAsia="en-GB"/>
        </w:rPr>
        <w:t>'</w:t>
      </w:r>
      <w:proofErr w:type="spellStart"/>
      <w:r w:rsidRPr="00D82A0F">
        <w:rPr>
          <w:rFonts w:ascii="Courier New" w:eastAsia="Times New Roman" w:hAnsi="Courier New" w:cs="Courier New"/>
          <w:color w:val="808080"/>
          <w:sz w:val="20"/>
          <w:szCs w:val="20"/>
          <w:lang w:eastAsia="en-GB"/>
        </w:rPr>
        <w:t>softmax</w:t>
      </w:r>
      <w:proofErr w:type="spellEnd"/>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b/>
          <w:bCs/>
          <w:color w:val="000080"/>
          <w:sz w:val="20"/>
          <w:szCs w:val="20"/>
          <w:lang w:eastAsia="en-GB"/>
        </w:rPr>
        <w:t>))</w:t>
      </w:r>
    </w:p>
    <w:p w14:paraId="42FC9EA7"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
    <w:p w14:paraId="705F5544"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clf</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compile</w:t>
      </w:r>
      <w:proofErr w:type="spellEnd"/>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loss</w:t>
      </w:r>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keras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losses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categorical_crossentropy</w:t>
      </w:r>
      <w:proofErr w:type="spellEnd"/>
      <w:r w:rsidRPr="00D82A0F">
        <w:rPr>
          <w:rFonts w:ascii="Courier New" w:eastAsia="Times New Roman" w:hAnsi="Courier New" w:cs="Courier New"/>
          <w:b/>
          <w:bCs/>
          <w:color w:val="000080"/>
          <w:sz w:val="20"/>
          <w:szCs w:val="20"/>
          <w:lang w:eastAsia="en-GB"/>
        </w:rPr>
        <w:t>,</w:t>
      </w:r>
    </w:p>
    <w:p w14:paraId="1457016D"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optimizer</w:t>
      </w:r>
      <w:r w:rsidRPr="00D82A0F">
        <w:rPr>
          <w:rFonts w:ascii="Courier New" w:eastAsia="Times New Roman" w:hAnsi="Courier New" w:cs="Courier New"/>
          <w:b/>
          <w:bCs/>
          <w:color w:val="000080"/>
          <w:sz w:val="20"/>
          <w:szCs w:val="20"/>
          <w:lang w:eastAsia="en-GB"/>
        </w:rPr>
        <w:t>=</w:t>
      </w:r>
      <w:proofErr w:type="spellStart"/>
      <w:proofErr w:type="gramStart"/>
      <w:r w:rsidRPr="00D82A0F">
        <w:rPr>
          <w:rFonts w:ascii="Courier New" w:eastAsia="Times New Roman" w:hAnsi="Courier New" w:cs="Courier New"/>
          <w:color w:val="000000"/>
          <w:sz w:val="20"/>
          <w:szCs w:val="20"/>
          <w:lang w:eastAsia="en-GB"/>
        </w:rPr>
        <w:t>keras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optimizers</w:t>
      </w:r>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Adadelta</w:t>
      </w:r>
      <w:proofErr w:type="spellEnd"/>
      <w:r w:rsidRPr="00D82A0F">
        <w:rPr>
          <w:rFonts w:ascii="Courier New" w:eastAsia="Times New Roman" w:hAnsi="Courier New" w:cs="Courier New"/>
          <w:b/>
          <w:bCs/>
          <w:color w:val="000080"/>
          <w:sz w:val="20"/>
          <w:szCs w:val="20"/>
          <w:lang w:eastAsia="en-GB"/>
        </w:rPr>
        <w:t>(),</w:t>
      </w:r>
    </w:p>
    <w:p w14:paraId="68DE5F7A"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metrics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808080"/>
          <w:sz w:val="20"/>
          <w:szCs w:val="20"/>
          <w:lang w:eastAsia="en-GB"/>
        </w:rPr>
        <w:t>'accuracy'</w:t>
      </w:r>
      <w:r w:rsidRPr="00D82A0F">
        <w:rPr>
          <w:rFonts w:ascii="Courier New" w:eastAsia="Times New Roman" w:hAnsi="Courier New" w:cs="Courier New"/>
          <w:b/>
          <w:bCs/>
          <w:color w:val="000080"/>
          <w:sz w:val="20"/>
          <w:szCs w:val="20"/>
          <w:lang w:eastAsia="en-GB"/>
        </w:rPr>
        <w:t>])</w:t>
      </w:r>
    </w:p>
    <w:p w14:paraId="3601C3F5"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
    <w:p w14:paraId="7CC75269"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lastRenderedPageBreak/>
        <w:t xml:space="preserve">    </w:t>
      </w:r>
      <w:proofErr w:type="spellStart"/>
      <w:proofErr w:type="gramStart"/>
      <w:r w:rsidRPr="00D82A0F">
        <w:rPr>
          <w:rFonts w:ascii="Courier New" w:eastAsia="Times New Roman" w:hAnsi="Courier New" w:cs="Courier New"/>
          <w:color w:val="000000"/>
          <w:sz w:val="20"/>
          <w:szCs w:val="20"/>
          <w:lang w:eastAsia="en-GB"/>
        </w:rPr>
        <w:t>clf</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fit</w:t>
      </w:r>
      <w:proofErr w:type="spellEnd"/>
      <w:r w:rsidRPr="00D82A0F">
        <w:rPr>
          <w:rFonts w:ascii="Courier New" w:eastAsia="Times New Roman" w:hAnsi="Courier New" w:cs="Courier New"/>
          <w:b/>
          <w:bCs/>
          <w:color w:val="000080"/>
          <w:sz w:val="20"/>
          <w:szCs w:val="20"/>
          <w:lang w:eastAsia="en-GB"/>
        </w:rPr>
        <w:t>(</w:t>
      </w:r>
      <w:proofErr w:type="spellStart"/>
      <w:proofErr w:type="gramEnd"/>
      <w:r w:rsidRPr="00D82A0F">
        <w:rPr>
          <w:rFonts w:ascii="Courier New" w:eastAsia="Times New Roman" w:hAnsi="Courier New" w:cs="Courier New"/>
          <w:color w:val="000000"/>
          <w:sz w:val="20"/>
          <w:szCs w:val="20"/>
          <w:lang w:eastAsia="en-GB"/>
        </w:rPr>
        <w:t>x_train</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y_train</w:t>
      </w:r>
      <w:proofErr w:type="spellEnd"/>
      <w:r w:rsidRPr="00D82A0F">
        <w:rPr>
          <w:rFonts w:ascii="Courier New" w:eastAsia="Times New Roman" w:hAnsi="Courier New" w:cs="Courier New"/>
          <w:b/>
          <w:bCs/>
          <w:color w:val="000080"/>
          <w:sz w:val="20"/>
          <w:szCs w:val="20"/>
          <w:lang w:eastAsia="en-GB"/>
        </w:rPr>
        <w:t>,</w:t>
      </w:r>
    </w:p>
    <w:p w14:paraId="05B18022"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batch_size</w:t>
      </w:r>
      <w:proofErr w:type="spellEnd"/>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batch_size</w:t>
      </w:r>
      <w:proofErr w:type="spellEnd"/>
      <w:r w:rsidRPr="00D82A0F">
        <w:rPr>
          <w:rFonts w:ascii="Courier New" w:eastAsia="Times New Roman" w:hAnsi="Courier New" w:cs="Courier New"/>
          <w:b/>
          <w:bCs/>
          <w:color w:val="000080"/>
          <w:sz w:val="20"/>
          <w:szCs w:val="20"/>
          <w:lang w:eastAsia="en-GB"/>
        </w:rPr>
        <w:t>,</w:t>
      </w:r>
    </w:p>
    <w:p w14:paraId="058D40BE"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epochs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epochs</w:t>
      </w:r>
      <w:r w:rsidRPr="00D82A0F">
        <w:rPr>
          <w:rFonts w:ascii="Courier New" w:eastAsia="Times New Roman" w:hAnsi="Courier New" w:cs="Courier New"/>
          <w:b/>
          <w:bCs/>
          <w:color w:val="000080"/>
          <w:sz w:val="20"/>
          <w:szCs w:val="20"/>
          <w:lang w:eastAsia="en-GB"/>
        </w:rPr>
        <w:t>,</w:t>
      </w:r>
    </w:p>
    <w:p w14:paraId="16F968D5"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verbose</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FF0000"/>
          <w:sz w:val="20"/>
          <w:szCs w:val="20"/>
          <w:lang w:eastAsia="en-GB"/>
        </w:rPr>
        <w:t>1</w:t>
      </w:r>
      <w:r w:rsidRPr="00D82A0F">
        <w:rPr>
          <w:rFonts w:ascii="Courier New" w:eastAsia="Times New Roman" w:hAnsi="Courier New" w:cs="Courier New"/>
          <w:b/>
          <w:bCs/>
          <w:color w:val="000080"/>
          <w:sz w:val="20"/>
          <w:szCs w:val="20"/>
          <w:lang w:eastAsia="en-GB"/>
        </w:rPr>
        <w:t>,</w:t>
      </w:r>
    </w:p>
    <w:p w14:paraId="79376281"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validation_data</w:t>
      </w:r>
      <w:proofErr w:type="spellEnd"/>
      <w:proofErr w:type="gramStart"/>
      <w:r w:rsidRPr="00D82A0F">
        <w:rPr>
          <w:rFonts w:ascii="Courier New" w:eastAsia="Times New Roman" w:hAnsi="Courier New" w:cs="Courier New"/>
          <w:b/>
          <w:bCs/>
          <w:color w:val="000080"/>
          <w:sz w:val="20"/>
          <w:szCs w:val="20"/>
          <w:lang w:eastAsia="en-GB"/>
        </w:rPr>
        <w:t>=(</w:t>
      </w:r>
      <w:proofErr w:type="spellStart"/>
      <w:proofErr w:type="gramEnd"/>
      <w:r w:rsidRPr="00D82A0F">
        <w:rPr>
          <w:rFonts w:ascii="Courier New" w:eastAsia="Times New Roman" w:hAnsi="Courier New" w:cs="Courier New"/>
          <w:color w:val="000000"/>
          <w:sz w:val="20"/>
          <w:szCs w:val="20"/>
          <w:lang w:eastAsia="en-GB"/>
        </w:rPr>
        <w:t>x_valid</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y_valid</w:t>
      </w:r>
      <w:proofErr w:type="spellEnd"/>
      <w:r w:rsidRPr="00D82A0F">
        <w:rPr>
          <w:rFonts w:ascii="Courier New" w:eastAsia="Times New Roman" w:hAnsi="Courier New" w:cs="Courier New"/>
          <w:b/>
          <w:bCs/>
          <w:color w:val="000080"/>
          <w:sz w:val="20"/>
          <w:szCs w:val="20"/>
          <w:lang w:eastAsia="en-GB"/>
        </w:rPr>
        <w:t>))</w:t>
      </w:r>
    </w:p>
    <w:p w14:paraId="5CCAF8BB"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
    <w:p w14:paraId="71B50029"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return</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clf</w:t>
      </w:r>
      <w:proofErr w:type="spellEnd"/>
    </w:p>
    <w:p w14:paraId="47D42A1E"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
    <w:p w14:paraId="3160993D" w14:textId="3041A3F9"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8000"/>
          <w:sz w:val="20"/>
          <w:szCs w:val="20"/>
          <w:lang w:eastAsia="en-GB"/>
        </w:rPr>
        <w:t>###########################################################################</w:t>
      </w:r>
    </w:p>
    <w:p w14:paraId="61E398EB" w14:textId="43405465"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8000"/>
          <w:sz w:val="20"/>
          <w:szCs w:val="20"/>
          <w:lang w:eastAsia="en-GB"/>
        </w:rPr>
        <w:t xml:space="preserve">######################## DATA ACQUISITION </w:t>
      </w:r>
      <w:r w:rsidR="00FC0BAB" w:rsidRPr="00D82A0F">
        <w:rPr>
          <w:rFonts w:ascii="Courier New" w:eastAsia="Times New Roman" w:hAnsi="Courier New" w:cs="Courier New"/>
          <w:color w:val="008000"/>
          <w:sz w:val="20"/>
          <w:szCs w:val="20"/>
          <w:lang w:eastAsia="en-GB"/>
        </w:rPr>
        <w:t>#######################</w:t>
      </w:r>
      <w:r w:rsidR="00FC0BAB">
        <w:rPr>
          <w:rFonts w:ascii="Courier New" w:eastAsia="Times New Roman" w:hAnsi="Courier New" w:cs="Courier New"/>
          <w:color w:val="008000"/>
          <w:sz w:val="20"/>
          <w:szCs w:val="20"/>
          <w:lang w:eastAsia="en-GB"/>
        </w:rPr>
        <w:t>##########</w:t>
      </w:r>
    </w:p>
    <w:p w14:paraId="736E4E74" w14:textId="29AFA22C"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8000"/>
          <w:sz w:val="20"/>
          <w:szCs w:val="20"/>
          <w:lang w:eastAsia="en-GB"/>
        </w:rPr>
        <w:t>###########################################################################</w:t>
      </w:r>
    </w:p>
    <w:p w14:paraId="69C4A53C"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
    <w:p w14:paraId="3803DA9F"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classes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808080"/>
          <w:sz w:val="20"/>
          <w:szCs w:val="20"/>
          <w:lang w:eastAsia="en-GB"/>
        </w:rPr>
        <w:t>'0'</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808080"/>
          <w:sz w:val="20"/>
          <w:szCs w:val="20"/>
          <w:lang w:eastAsia="en-GB"/>
        </w:rPr>
        <w:t>'1'</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808080"/>
          <w:sz w:val="20"/>
          <w:szCs w:val="20"/>
          <w:lang w:eastAsia="en-GB"/>
        </w:rPr>
        <w:t>'2'</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808080"/>
          <w:sz w:val="20"/>
          <w:szCs w:val="20"/>
          <w:lang w:eastAsia="en-GB"/>
        </w:rPr>
        <w:t>'3'</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808080"/>
          <w:sz w:val="20"/>
          <w:szCs w:val="20"/>
          <w:lang w:eastAsia="en-GB"/>
        </w:rPr>
        <w:t>'4'</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808080"/>
          <w:sz w:val="20"/>
          <w:szCs w:val="20"/>
          <w:lang w:eastAsia="en-GB"/>
        </w:rPr>
        <w:t>'5'</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808080"/>
          <w:sz w:val="20"/>
          <w:szCs w:val="20"/>
          <w:lang w:eastAsia="en-GB"/>
        </w:rPr>
        <w:t>'6'</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808080"/>
          <w:sz w:val="20"/>
          <w:szCs w:val="20"/>
          <w:lang w:eastAsia="en-GB"/>
        </w:rPr>
        <w:t>'7'</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808080"/>
          <w:sz w:val="20"/>
          <w:szCs w:val="20"/>
          <w:lang w:eastAsia="en-GB"/>
        </w:rPr>
        <w:t>'8'</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808080"/>
          <w:sz w:val="20"/>
          <w:szCs w:val="20"/>
          <w:lang w:eastAsia="en-GB"/>
        </w:rPr>
        <w:t>'9'</w:t>
      </w:r>
      <w:r w:rsidRPr="00D82A0F">
        <w:rPr>
          <w:rFonts w:ascii="Courier New" w:eastAsia="Times New Roman" w:hAnsi="Courier New" w:cs="Courier New"/>
          <w:b/>
          <w:bCs/>
          <w:color w:val="000080"/>
          <w:sz w:val="20"/>
          <w:szCs w:val="20"/>
          <w:lang w:eastAsia="en-GB"/>
        </w:rPr>
        <w:t>]</w:t>
      </w:r>
    </w:p>
    <w:p w14:paraId="06E6C7DA"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D82A0F">
        <w:rPr>
          <w:rFonts w:ascii="Courier New" w:eastAsia="Times New Roman" w:hAnsi="Courier New" w:cs="Courier New"/>
          <w:color w:val="000000"/>
          <w:sz w:val="20"/>
          <w:szCs w:val="20"/>
          <w:lang w:eastAsia="en-GB"/>
        </w:rPr>
        <w:t>train_in</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roofErr w:type="gramStart"/>
      <w:r w:rsidRPr="00D82A0F">
        <w:rPr>
          <w:rFonts w:ascii="Courier New" w:eastAsia="Times New Roman" w:hAnsi="Courier New" w:cs="Courier New"/>
          <w:color w:val="808080"/>
          <w:sz w:val="20"/>
          <w:szCs w:val="20"/>
          <w:lang w:eastAsia="en-GB"/>
        </w:rPr>
        <w:t>'.\dataset\\training\\</w:t>
      </w:r>
      <w:proofErr w:type="gramEnd"/>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b/>
          <w:bCs/>
          <w:color w:val="000080"/>
          <w:sz w:val="20"/>
          <w:szCs w:val="20"/>
          <w:lang w:eastAsia="en-GB"/>
        </w:rPr>
        <w:t>)</w:t>
      </w:r>
    </w:p>
    <w:p w14:paraId="5E8DB19D"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D82A0F">
        <w:rPr>
          <w:rFonts w:ascii="Courier New" w:eastAsia="Times New Roman" w:hAnsi="Courier New" w:cs="Courier New"/>
          <w:color w:val="000000"/>
          <w:sz w:val="20"/>
          <w:szCs w:val="20"/>
          <w:lang w:eastAsia="en-GB"/>
        </w:rPr>
        <w:t>valid_in</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roofErr w:type="gramStart"/>
      <w:r w:rsidRPr="00D82A0F">
        <w:rPr>
          <w:rFonts w:ascii="Courier New" w:eastAsia="Times New Roman" w:hAnsi="Courier New" w:cs="Courier New"/>
          <w:color w:val="808080"/>
          <w:sz w:val="20"/>
          <w:szCs w:val="20"/>
          <w:lang w:eastAsia="en-GB"/>
        </w:rPr>
        <w:t>'.\dataset\\validation\\</w:t>
      </w:r>
      <w:proofErr w:type="gramEnd"/>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b/>
          <w:bCs/>
          <w:color w:val="000080"/>
          <w:sz w:val="20"/>
          <w:szCs w:val="20"/>
          <w:lang w:eastAsia="en-GB"/>
        </w:rPr>
        <w:t>)</w:t>
      </w:r>
    </w:p>
    <w:p w14:paraId="7CE3AF72"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D82A0F">
        <w:rPr>
          <w:rFonts w:ascii="Courier New" w:eastAsia="Times New Roman" w:hAnsi="Courier New" w:cs="Courier New"/>
          <w:color w:val="000000"/>
          <w:sz w:val="20"/>
          <w:szCs w:val="20"/>
          <w:lang w:eastAsia="en-GB"/>
        </w:rPr>
        <w:t>test_in</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roofErr w:type="gramStart"/>
      <w:r w:rsidRPr="00D82A0F">
        <w:rPr>
          <w:rFonts w:ascii="Courier New" w:eastAsia="Times New Roman" w:hAnsi="Courier New" w:cs="Courier New"/>
          <w:color w:val="808080"/>
          <w:sz w:val="20"/>
          <w:szCs w:val="20"/>
          <w:lang w:eastAsia="en-GB"/>
        </w:rPr>
        <w:t>'.\dataset\\test\\</w:t>
      </w:r>
      <w:proofErr w:type="gramEnd"/>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b/>
          <w:bCs/>
          <w:color w:val="000080"/>
          <w:sz w:val="20"/>
          <w:szCs w:val="20"/>
          <w:lang w:eastAsia="en-GB"/>
        </w:rPr>
        <w:t>)</w:t>
      </w:r>
    </w:p>
    <w:p w14:paraId="45CE9955"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
    <w:p w14:paraId="21DD2188"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8000"/>
          <w:sz w:val="20"/>
          <w:szCs w:val="20"/>
          <w:lang w:eastAsia="en-GB"/>
        </w:rPr>
        <w:t># load input datasets. X___ = image features, Y___ = image labels. Store image names for the shuffle function.</w:t>
      </w:r>
    </w:p>
    <w:p w14:paraId="3B5C151B"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roofErr w:type="gramStart"/>
      <w:r w:rsidRPr="00D82A0F">
        <w:rPr>
          <w:rFonts w:ascii="Courier New" w:eastAsia="Times New Roman" w:hAnsi="Courier New" w:cs="Courier New"/>
          <w:b/>
          <w:bCs/>
          <w:color w:val="0000FF"/>
          <w:sz w:val="20"/>
          <w:szCs w:val="20"/>
          <w:lang w:eastAsia="en-GB"/>
        </w:rPr>
        <w:t>print</w:t>
      </w:r>
      <w:r w:rsidRPr="00D82A0F">
        <w:rPr>
          <w:rFonts w:ascii="Courier New" w:eastAsia="Times New Roman" w:hAnsi="Courier New" w:cs="Courier New"/>
          <w:b/>
          <w:bCs/>
          <w:color w:val="000080"/>
          <w:sz w:val="20"/>
          <w:szCs w:val="20"/>
          <w:lang w:eastAsia="en-GB"/>
        </w:rPr>
        <w:t>(</w:t>
      </w:r>
      <w:proofErr w:type="gramEnd"/>
      <w:r w:rsidRPr="00D82A0F">
        <w:rPr>
          <w:rFonts w:ascii="Courier New" w:eastAsia="Times New Roman" w:hAnsi="Courier New" w:cs="Courier New"/>
          <w:color w:val="808080"/>
          <w:sz w:val="20"/>
          <w:szCs w:val="20"/>
          <w:lang w:eastAsia="en-GB"/>
        </w:rPr>
        <w:t>"Loading training dataset...\n"</w:t>
      </w:r>
      <w:r w:rsidRPr="00D82A0F">
        <w:rPr>
          <w:rFonts w:ascii="Courier New" w:eastAsia="Times New Roman" w:hAnsi="Courier New" w:cs="Courier New"/>
          <w:b/>
          <w:bCs/>
          <w:color w:val="000080"/>
          <w:sz w:val="20"/>
          <w:szCs w:val="20"/>
          <w:lang w:eastAsia="en-GB"/>
        </w:rPr>
        <w:t>)</w:t>
      </w:r>
    </w:p>
    <w:p w14:paraId="56A27736"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D82A0F">
        <w:rPr>
          <w:rFonts w:ascii="Courier New" w:eastAsia="Times New Roman" w:hAnsi="Courier New" w:cs="Courier New"/>
          <w:color w:val="000000"/>
          <w:sz w:val="20"/>
          <w:szCs w:val="20"/>
          <w:lang w:eastAsia="en-GB"/>
        </w:rPr>
        <w:t>Xtrain</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Ytrain</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train_img_names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train_cls</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load_</w:t>
      </w:r>
      <w:proofErr w:type="gramStart"/>
      <w:r w:rsidRPr="00D82A0F">
        <w:rPr>
          <w:rFonts w:ascii="Courier New" w:eastAsia="Times New Roman" w:hAnsi="Courier New" w:cs="Courier New"/>
          <w:color w:val="000000"/>
          <w:sz w:val="20"/>
          <w:szCs w:val="20"/>
          <w:lang w:eastAsia="en-GB"/>
        </w:rPr>
        <w:t>dataset</w:t>
      </w:r>
      <w:proofErr w:type="spellEnd"/>
      <w:r w:rsidRPr="00D82A0F">
        <w:rPr>
          <w:rFonts w:ascii="Courier New" w:eastAsia="Times New Roman" w:hAnsi="Courier New" w:cs="Courier New"/>
          <w:b/>
          <w:bCs/>
          <w:color w:val="000080"/>
          <w:sz w:val="20"/>
          <w:szCs w:val="20"/>
          <w:lang w:eastAsia="en-GB"/>
        </w:rPr>
        <w:t>(</w:t>
      </w:r>
      <w:proofErr w:type="spellStart"/>
      <w:proofErr w:type="gramEnd"/>
      <w:r w:rsidRPr="00D82A0F">
        <w:rPr>
          <w:rFonts w:ascii="Courier New" w:eastAsia="Times New Roman" w:hAnsi="Courier New" w:cs="Courier New"/>
          <w:color w:val="000000"/>
          <w:sz w:val="20"/>
          <w:szCs w:val="20"/>
          <w:lang w:eastAsia="en-GB"/>
        </w:rPr>
        <w:t>train_in</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classes</w:t>
      </w:r>
      <w:r w:rsidRPr="00D82A0F">
        <w:rPr>
          <w:rFonts w:ascii="Courier New" w:eastAsia="Times New Roman" w:hAnsi="Courier New" w:cs="Courier New"/>
          <w:b/>
          <w:bCs/>
          <w:color w:val="000080"/>
          <w:sz w:val="20"/>
          <w:szCs w:val="20"/>
          <w:lang w:eastAsia="en-GB"/>
        </w:rPr>
        <w:t>)</w:t>
      </w:r>
    </w:p>
    <w:p w14:paraId="31C43A9E"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D82A0F">
        <w:rPr>
          <w:rFonts w:ascii="Courier New" w:eastAsia="Times New Roman" w:hAnsi="Courier New" w:cs="Courier New"/>
          <w:color w:val="000000"/>
          <w:sz w:val="20"/>
          <w:szCs w:val="20"/>
          <w:lang w:eastAsia="en-GB"/>
        </w:rPr>
        <w:t>Xtrain</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Ytrain</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train_img_names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train_cls</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gramStart"/>
      <w:r w:rsidRPr="00D82A0F">
        <w:rPr>
          <w:rFonts w:ascii="Courier New" w:eastAsia="Times New Roman" w:hAnsi="Courier New" w:cs="Courier New"/>
          <w:color w:val="000000"/>
          <w:sz w:val="20"/>
          <w:szCs w:val="20"/>
          <w:lang w:eastAsia="en-GB"/>
        </w:rPr>
        <w:t>shuffle</w:t>
      </w:r>
      <w:r w:rsidRPr="00D82A0F">
        <w:rPr>
          <w:rFonts w:ascii="Courier New" w:eastAsia="Times New Roman" w:hAnsi="Courier New" w:cs="Courier New"/>
          <w:b/>
          <w:bCs/>
          <w:color w:val="000080"/>
          <w:sz w:val="20"/>
          <w:szCs w:val="20"/>
          <w:lang w:eastAsia="en-GB"/>
        </w:rPr>
        <w:t>(</w:t>
      </w:r>
      <w:proofErr w:type="spellStart"/>
      <w:proofErr w:type="gramEnd"/>
      <w:r w:rsidRPr="00D82A0F">
        <w:rPr>
          <w:rFonts w:ascii="Courier New" w:eastAsia="Times New Roman" w:hAnsi="Courier New" w:cs="Courier New"/>
          <w:color w:val="000000"/>
          <w:sz w:val="20"/>
          <w:szCs w:val="20"/>
          <w:lang w:eastAsia="en-GB"/>
        </w:rPr>
        <w:t>Xtrain</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Ytrain</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train_img_names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train_cls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
    <w:p w14:paraId="50099DBC"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
    <w:p w14:paraId="1BF50313"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roofErr w:type="gramStart"/>
      <w:r w:rsidRPr="00D82A0F">
        <w:rPr>
          <w:rFonts w:ascii="Courier New" w:eastAsia="Times New Roman" w:hAnsi="Courier New" w:cs="Courier New"/>
          <w:b/>
          <w:bCs/>
          <w:color w:val="0000FF"/>
          <w:sz w:val="20"/>
          <w:szCs w:val="20"/>
          <w:lang w:eastAsia="en-GB"/>
        </w:rPr>
        <w:t>print</w:t>
      </w:r>
      <w:r w:rsidRPr="00D82A0F">
        <w:rPr>
          <w:rFonts w:ascii="Courier New" w:eastAsia="Times New Roman" w:hAnsi="Courier New" w:cs="Courier New"/>
          <w:b/>
          <w:bCs/>
          <w:color w:val="000080"/>
          <w:sz w:val="20"/>
          <w:szCs w:val="20"/>
          <w:lang w:eastAsia="en-GB"/>
        </w:rPr>
        <w:t>(</w:t>
      </w:r>
      <w:proofErr w:type="gramEnd"/>
      <w:r w:rsidRPr="00D82A0F">
        <w:rPr>
          <w:rFonts w:ascii="Courier New" w:eastAsia="Times New Roman" w:hAnsi="Courier New" w:cs="Courier New"/>
          <w:color w:val="808080"/>
          <w:sz w:val="20"/>
          <w:szCs w:val="20"/>
          <w:lang w:eastAsia="en-GB"/>
        </w:rPr>
        <w:t>"\</w:t>
      </w:r>
      <w:proofErr w:type="spellStart"/>
      <w:r w:rsidRPr="00D82A0F">
        <w:rPr>
          <w:rFonts w:ascii="Courier New" w:eastAsia="Times New Roman" w:hAnsi="Courier New" w:cs="Courier New"/>
          <w:color w:val="808080"/>
          <w:sz w:val="20"/>
          <w:szCs w:val="20"/>
          <w:lang w:eastAsia="en-GB"/>
        </w:rPr>
        <w:t>nLoading</w:t>
      </w:r>
      <w:proofErr w:type="spellEnd"/>
      <w:r w:rsidRPr="00D82A0F">
        <w:rPr>
          <w:rFonts w:ascii="Courier New" w:eastAsia="Times New Roman" w:hAnsi="Courier New" w:cs="Courier New"/>
          <w:color w:val="808080"/>
          <w:sz w:val="20"/>
          <w:szCs w:val="20"/>
          <w:lang w:eastAsia="en-GB"/>
        </w:rPr>
        <w:t xml:space="preserve"> validation dataset...\n"</w:t>
      </w:r>
      <w:r w:rsidRPr="00D82A0F">
        <w:rPr>
          <w:rFonts w:ascii="Courier New" w:eastAsia="Times New Roman" w:hAnsi="Courier New" w:cs="Courier New"/>
          <w:b/>
          <w:bCs/>
          <w:color w:val="000080"/>
          <w:sz w:val="20"/>
          <w:szCs w:val="20"/>
          <w:lang w:eastAsia="en-GB"/>
        </w:rPr>
        <w:t>)</w:t>
      </w:r>
    </w:p>
    <w:p w14:paraId="2183B836"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D82A0F">
        <w:rPr>
          <w:rFonts w:ascii="Courier New" w:eastAsia="Times New Roman" w:hAnsi="Courier New" w:cs="Courier New"/>
          <w:color w:val="000000"/>
          <w:sz w:val="20"/>
          <w:szCs w:val="20"/>
          <w:lang w:eastAsia="en-GB"/>
        </w:rPr>
        <w:t>Xvalid</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Yvalid</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valid_img_names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valid_cls</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load_</w:t>
      </w:r>
      <w:proofErr w:type="gramStart"/>
      <w:r w:rsidRPr="00D82A0F">
        <w:rPr>
          <w:rFonts w:ascii="Courier New" w:eastAsia="Times New Roman" w:hAnsi="Courier New" w:cs="Courier New"/>
          <w:color w:val="000000"/>
          <w:sz w:val="20"/>
          <w:szCs w:val="20"/>
          <w:lang w:eastAsia="en-GB"/>
        </w:rPr>
        <w:t>dataset</w:t>
      </w:r>
      <w:proofErr w:type="spellEnd"/>
      <w:r w:rsidRPr="00D82A0F">
        <w:rPr>
          <w:rFonts w:ascii="Courier New" w:eastAsia="Times New Roman" w:hAnsi="Courier New" w:cs="Courier New"/>
          <w:b/>
          <w:bCs/>
          <w:color w:val="000080"/>
          <w:sz w:val="20"/>
          <w:szCs w:val="20"/>
          <w:lang w:eastAsia="en-GB"/>
        </w:rPr>
        <w:t>(</w:t>
      </w:r>
      <w:proofErr w:type="spellStart"/>
      <w:proofErr w:type="gramEnd"/>
      <w:r w:rsidRPr="00D82A0F">
        <w:rPr>
          <w:rFonts w:ascii="Courier New" w:eastAsia="Times New Roman" w:hAnsi="Courier New" w:cs="Courier New"/>
          <w:color w:val="000000"/>
          <w:sz w:val="20"/>
          <w:szCs w:val="20"/>
          <w:lang w:eastAsia="en-GB"/>
        </w:rPr>
        <w:t>valid_in</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classes</w:t>
      </w:r>
      <w:r w:rsidRPr="00D82A0F">
        <w:rPr>
          <w:rFonts w:ascii="Courier New" w:eastAsia="Times New Roman" w:hAnsi="Courier New" w:cs="Courier New"/>
          <w:b/>
          <w:bCs/>
          <w:color w:val="000080"/>
          <w:sz w:val="20"/>
          <w:szCs w:val="20"/>
          <w:lang w:eastAsia="en-GB"/>
        </w:rPr>
        <w:t>)</w:t>
      </w:r>
    </w:p>
    <w:p w14:paraId="553EADF5"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D82A0F">
        <w:rPr>
          <w:rFonts w:ascii="Courier New" w:eastAsia="Times New Roman" w:hAnsi="Courier New" w:cs="Courier New"/>
          <w:color w:val="000000"/>
          <w:sz w:val="20"/>
          <w:szCs w:val="20"/>
          <w:lang w:eastAsia="en-GB"/>
        </w:rPr>
        <w:t>Xvalid</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Yvalid</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valid_img_names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valid_cls</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gramStart"/>
      <w:r w:rsidRPr="00D82A0F">
        <w:rPr>
          <w:rFonts w:ascii="Courier New" w:eastAsia="Times New Roman" w:hAnsi="Courier New" w:cs="Courier New"/>
          <w:color w:val="000000"/>
          <w:sz w:val="20"/>
          <w:szCs w:val="20"/>
          <w:lang w:eastAsia="en-GB"/>
        </w:rPr>
        <w:t>shuffle</w:t>
      </w:r>
      <w:r w:rsidRPr="00D82A0F">
        <w:rPr>
          <w:rFonts w:ascii="Courier New" w:eastAsia="Times New Roman" w:hAnsi="Courier New" w:cs="Courier New"/>
          <w:b/>
          <w:bCs/>
          <w:color w:val="000080"/>
          <w:sz w:val="20"/>
          <w:szCs w:val="20"/>
          <w:lang w:eastAsia="en-GB"/>
        </w:rPr>
        <w:t>(</w:t>
      </w:r>
      <w:proofErr w:type="spellStart"/>
      <w:proofErr w:type="gramEnd"/>
      <w:r w:rsidRPr="00D82A0F">
        <w:rPr>
          <w:rFonts w:ascii="Courier New" w:eastAsia="Times New Roman" w:hAnsi="Courier New" w:cs="Courier New"/>
          <w:color w:val="000000"/>
          <w:sz w:val="20"/>
          <w:szCs w:val="20"/>
          <w:lang w:eastAsia="en-GB"/>
        </w:rPr>
        <w:t>Xvalid</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Yvalid</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valid_img_names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valid_cls</w:t>
      </w:r>
      <w:proofErr w:type="spellEnd"/>
      <w:r w:rsidRPr="00D82A0F">
        <w:rPr>
          <w:rFonts w:ascii="Courier New" w:eastAsia="Times New Roman" w:hAnsi="Courier New" w:cs="Courier New"/>
          <w:b/>
          <w:bCs/>
          <w:color w:val="000080"/>
          <w:sz w:val="20"/>
          <w:szCs w:val="20"/>
          <w:lang w:eastAsia="en-GB"/>
        </w:rPr>
        <w:t>)</w:t>
      </w:r>
    </w:p>
    <w:p w14:paraId="60A46EA3"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
    <w:p w14:paraId="1F354CDE"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roofErr w:type="gramStart"/>
      <w:r w:rsidRPr="00D82A0F">
        <w:rPr>
          <w:rFonts w:ascii="Courier New" w:eastAsia="Times New Roman" w:hAnsi="Courier New" w:cs="Courier New"/>
          <w:b/>
          <w:bCs/>
          <w:color w:val="0000FF"/>
          <w:sz w:val="20"/>
          <w:szCs w:val="20"/>
          <w:lang w:eastAsia="en-GB"/>
        </w:rPr>
        <w:t>print</w:t>
      </w:r>
      <w:r w:rsidRPr="00D82A0F">
        <w:rPr>
          <w:rFonts w:ascii="Courier New" w:eastAsia="Times New Roman" w:hAnsi="Courier New" w:cs="Courier New"/>
          <w:b/>
          <w:bCs/>
          <w:color w:val="000080"/>
          <w:sz w:val="20"/>
          <w:szCs w:val="20"/>
          <w:lang w:eastAsia="en-GB"/>
        </w:rPr>
        <w:t>(</w:t>
      </w:r>
      <w:proofErr w:type="gramEnd"/>
      <w:r w:rsidRPr="00D82A0F">
        <w:rPr>
          <w:rFonts w:ascii="Courier New" w:eastAsia="Times New Roman" w:hAnsi="Courier New" w:cs="Courier New"/>
          <w:color w:val="808080"/>
          <w:sz w:val="20"/>
          <w:szCs w:val="20"/>
          <w:lang w:eastAsia="en-GB"/>
        </w:rPr>
        <w:t>"\</w:t>
      </w:r>
      <w:proofErr w:type="spellStart"/>
      <w:r w:rsidRPr="00D82A0F">
        <w:rPr>
          <w:rFonts w:ascii="Courier New" w:eastAsia="Times New Roman" w:hAnsi="Courier New" w:cs="Courier New"/>
          <w:color w:val="808080"/>
          <w:sz w:val="20"/>
          <w:szCs w:val="20"/>
          <w:lang w:eastAsia="en-GB"/>
        </w:rPr>
        <w:t>nLoading</w:t>
      </w:r>
      <w:proofErr w:type="spellEnd"/>
      <w:r w:rsidRPr="00D82A0F">
        <w:rPr>
          <w:rFonts w:ascii="Courier New" w:eastAsia="Times New Roman" w:hAnsi="Courier New" w:cs="Courier New"/>
          <w:color w:val="808080"/>
          <w:sz w:val="20"/>
          <w:szCs w:val="20"/>
          <w:lang w:eastAsia="en-GB"/>
        </w:rPr>
        <w:t xml:space="preserve"> test dataset...\n"</w:t>
      </w:r>
      <w:r w:rsidRPr="00D82A0F">
        <w:rPr>
          <w:rFonts w:ascii="Courier New" w:eastAsia="Times New Roman" w:hAnsi="Courier New" w:cs="Courier New"/>
          <w:b/>
          <w:bCs/>
          <w:color w:val="000080"/>
          <w:sz w:val="20"/>
          <w:szCs w:val="20"/>
          <w:lang w:eastAsia="en-GB"/>
        </w:rPr>
        <w:t>)</w:t>
      </w:r>
    </w:p>
    <w:p w14:paraId="5AD29878"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D82A0F">
        <w:rPr>
          <w:rFonts w:ascii="Courier New" w:eastAsia="Times New Roman" w:hAnsi="Courier New" w:cs="Courier New"/>
          <w:color w:val="000000"/>
          <w:sz w:val="20"/>
          <w:szCs w:val="20"/>
          <w:lang w:eastAsia="en-GB"/>
        </w:rPr>
        <w:t>Xtest</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Ytest</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test_img_names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test_cls</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load_</w:t>
      </w:r>
      <w:proofErr w:type="gramStart"/>
      <w:r w:rsidRPr="00D82A0F">
        <w:rPr>
          <w:rFonts w:ascii="Courier New" w:eastAsia="Times New Roman" w:hAnsi="Courier New" w:cs="Courier New"/>
          <w:color w:val="000000"/>
          <w:sz w:val="20"/>
          <w:szCs w:val="20"/>
          <w:lang w:eastAsia="en-GB"/>
        </w:rPr>
        <w:t>dataset</w:t>
      </w:r>
      <w:proofErr w:type="spellEnd"/>
      <w:r w:rsidRPr="00D82A0F">
        <w:rPr>
          <w:rFonts w:ascii="Courier New" w:eastAsia="Times New Roman" w:hAnsi="Courier New" w:cs="Courier New"/>
          <w:b/>
          <w:bCs/>
          <w:color w:val="000080"/>
          <w:sz w:val="20"/>
          <w:szCs w:val="20"/>
          <w:lang w:eastAsia="en-GB"/>
        </w:rPr>
        <w:t>(</w:t>
      </w:r>
      <w:proofErr w:type="spellStart"/>
      <w:proofErr w:type="gramEnd"/>
      <w:r w:rsidRPr="00D82A0F">
        <w:rPr>
          <w:rFonts w:ascii="Courier New" w:eastAsia="Times New Roman" w:hAnsi="Courier New" w:cs="Courier New"/>
          <w:color w:val="000000"/>
          <w:sz w:val="20"/>
          <w:szCs w:val="20"/>
          <w:lang w:eastAsia="en-GB"/>
        </w:rPr>
        <w:t>test_in</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classes</w:t>
      </w:r>
      <w:r w:rsidRPr="00D82A0F">
        <w:rPr>
          <w:rFonts w:ascii="Courier New" w:eastAsia="Times New Roman" w:hAnsi="Courier New" w:cs="Courier New"/>
          <w:b/>
          <w:bCs/>
          <w:color w:val="000080"/>
          <w:sz w:val="20"/>
          <w:szCs w:val="20"/>
          <w:lang w:eastAsia="en-GB"/>
        </w:rPr>
        <w:t>)</w:t>
      </w:r>
    </w:p>
    <w:p w14:paraId="5C3019CB"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D82A0F">
        <w:rPr>
          <w:rFonts w:ascii="Courier New" w:eastAsia="Times New Roman" w:hAnsi="Courier New" w:cs="Courier New"/>
          <w:color w:val="000000"/>
          <w:sz w:val="20"/>
          <w:szCs w:val="20"/>
          <w:lang w:eastAsia="en-GB"/>
        </w:rPr>
        <w:t>Xtest</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Ytest</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test_img_names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test_cls</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gramStart"/>
      <w:r w:rsidRPr="00D82A0F">
        <w:rPr>
          <w:rFonts w:ascii="Courier New" w:eastAsia="Times New Roman" w:hAnsi="Courier New" w:cs="Courier New"/>
          <w:color w:val="000000"/>
          <w:sz w:val="20"/>
          <w:szCs w:val="20"/>
          <w:lang w:eastAsia="en-GB"/>
        </w:rPr>
        <w:t>shuffle</w:t>
      </w:r>
      <w:r w:rsidRPr="00D82A0F">
        <w:rPr>
          <w:rFonts w:ascii="Courier New" w:eastAsia="Times New Roman" w:hAnsi="Courier New" w:cs="Courier New"/>
          <w:b/>
          <w:bCs/>
          <w:color w:val="000080"/>
          <w:sz w:val="20"/>
          <w:szCs w:val="20"/>
          <w:lang w:eastAsia="en-GB"/>
        </w:rPr>
        <w:t>(</w:t>
      </w:r>
      <w:proofErr w:type="spellStart"/>
      <w:proofErr w:type="gramEnd"/>
      <w:r w:rsidRPr="00D82A0F">
        <w:rPr>
          <w:rFonts w:ascii="Courier New" w:eastAsia="Times New Roman" w:hAnsi="Courier New" w:cs="Courier New"/>
          <w:color w:val="000000"/>
          <w:sz w:val="20"/>
          <w:szCs w:val="20"/>
          <w:lang w:eastAsia="en-GB"/>
        </w:rPr>
        <w:t>Xtest</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Ytest</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test_img_names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test_cls</w:t>
      </w:r>
      <w:proofErr w:type="spellEnd"/>
      <w:r w:rsidRPr="00D82A0F">
        <w:rPr>
          <w:rFonts w:ascii="Courier New" w:eastAsia="Times New Roman" w:hAnsi="Courier New" w:cs="Courier New"/>
          <w:b/>
          <w:bCs/>
          <w:color w:val="000080"/>
          <w:sz w:val="20"/>
          <w:szCs w:val="20"/>
          <w:lang w:eastAsia="en-GB"/>
        </w:rPr>
        <w:t>)</w:t>
      </w:r>
    </w:p>
    <w:p w14:paraId="3C5A77A8"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
    <w:p w14:paraId="75AD4BFC"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roofErr w:type="gramStart"/>
      <w:r w:rsidRPr="00D82A0F">
        <w:rPr>
          <w:rFonts w:ascii="Courier New" w:eastAsia="Times New Roman" w:hAnsi="Courier New" w:cs="Courier New"/>
          <w:b/>
          <w:bCs/>
          <w:color w:val="0000FF"/>
          <w:sz w:val="20"/>
          <w:szCs w:val="20"/>
          <w:lang w:eastAsia="en-GB"/>
        </w:rPr>
        <w:t>print</w:t>
      </w:r>
      <w:r w:rsidRPr="00D82A0F">
        <w:rPr>
          <w:rFonts w:ascii="Courier New" w:eastAsia="Times New Roman" w:hAnsi="Courier New" w:cs="Courier New"/>
          <w:b/>
          <w:bCs/>
          <w:color w:val="000080"/>
          <w:sz w:val="20"/>
          <w:szCs w:val="20"/>
          <w:lang w:eastAsia="en-GB"/>
        </w:rPr>
        <w:t>(</w:t>
      </w:r>
      <w:proofErr w:type="gramEnd"/>
      <w:r w:rsidRPr="00D82A0F">
        <w:rPr>
          <w:rFonts w:ascii="Courier New" w:eastAsia="Times New Roman" w:hAnsi="Courier New" w:cs="Courier New"/>
          <w:color w:val="808080"/>
          <w:sz w:val="20"/>
          <w:szCs w:val="20"/>
          <w:lang w:eastAsia="en-GB"/>
        </w:rPr>
        <w:t>"\</w:t>
      </w:r>
      <w:proofErr w:type="spellStart"/>
      <w:r w:rsidRPr="00D82A0F">
        <w:rPr>
          <w:rFonts w:ascii="Courier New" w:eastAsia="Times New Roman" w:hAnsi="Courier New" w:cs="Courier New"/>
          <w:color w:val="808080"/>
          <w:sz w:val="20"/>
          <w:szCs w:val="20"/>
          <w:lang w:eastAsia="en-GB"/>
        </w:rPr>
        <w:t>nLoading</w:t>
      </w:r>
      <w:proofErr w:type="spellEnd"/>
      <w:r w:rsidRPr="00D82A0F">
        <w:rPr>
          <w:rFonts w:ascii="Courier New" w:eastAsia="Times New Roman" w:hAnsi="Courier New" w:cs="Courier New"/>
          <w:color w:val="808080"/>
          <w:sz w:val="20"/>
          <w:szCs w:val="20"/>
          <w:lang w:eastAsia="en-GB"/>
        </w:rPr>
        <w:t xml:space="preserve"> Complete!\n"</w:t>
      </w:r>
      <w:r w:rsidRPr="00D82A0F">
        <w:rPr>
          <w:rFonts w:ascii="Courier New" w:eastAsia="Times New Roman" w:hAnsi="Courier New" w:cs="Courier New"/>
          <w:b/>
          <w:bCs/>
          <w:color w:val="000080"/>
          <w:sz w:val="20"/>
          <w:szCs w:val="20"/>
          <w:lang w:eastAsia="en-GB"/>
        </w:rPr>
        <w:t>)</w:t>
      </w:r>
    </w:p>
    <w:p w14:paraId="1448E83A"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
    <w:p w14:paraId="4C01BF47" w14:textId="46B12835"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8000"/>
          <w:sz w:val="20"/>
          <w:szCs w:val="20"/>
          <w:lang w:eastAsia="en-GB"/>
        </w:rPr>
        <w:t>###########################################################################</w:t>
      </w:r>
    </w:p>
    <w:p w14:paraId="7BE11689" w14:textId="26558DDE" w:rsidR="00FC0BAB" w:rsidRPr="00D82A0F" w:rsidRDefault="00D82A0F" w:rsidP="00FC0BAB">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8000"/>
          <w:sz w:val="20"/>
          <w:szCs w:val="20"/>
          <w:lang w:eastAsia="en-GB"/>
        </w:rPr>
        <w:t xml:space="preserve">####################### CLASSIFICATION PHASE </w:t>
      </w:r>
      <w:r w:rsidR="00FC0BAB" w:rsidRPr="00D82A0F">
        <w:rPr>
          <w:rFonts w:ascii="Courier New" w:eastAsia="Times New Roman" w:hAnsi="Courier New" w:cs="Courier New"/>
          <w:color w:val="008000"/>
          <w:sz w:val="20"/>
          <w:szCs w:val="20"/>
          <w:lang w:eastAsia="en-GB"/>
        </w:rPr>
        <w:t>#################</w:t>
      </w:r>
      <w:r w:rsidR="00FC0BAB">
        <w:rPr>
          <w:rFonts w:ascii="Courier New" w:eastAsia="Times New Roman" w:hAnsi="Courier New" w:cs="Courier New"/>
          <w:color w:val="008000"/>
          <w:sz w:val="20"/>
          <w:szCs w:val="20"/>
          <w:lang w:eastAsia="en-GB"/>
        </w:rPr>
        <w:t>#######</w:t>
      </w:r>
      <w:r w:rsidR="00FC0BAB" w:rsidRPr="00D82A0F">
        <w:rPr>
          <w:rFonts w:ascii="Courier New" w:eastAsia="Times New Roman" w:hAnsi="Courier New" w:cs="Courier New"/>
          <w:color w:val="008000"/>
          <w:sz w:val="20"/>
          <w:szCs w:val="20"/>
          <w:lang w:eastAsia="en-GB"/>
        </w:rPr>
        <w:t>###### ###########################################################################</w:t>
      </w:r>
    </w:p>
    <w:p w14:paraId="7A13E832" w14:textId="298C0679"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
    <w:p w14:paraId="20ED4D1A"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epochs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FF0000"/>
          <w:sz w:val="20"/>
          <w:szCs w:val="20"/>
          <w:lang w:eastAsia="en-GB"/>
        </w:rPr>
        <w:t>12</w:t>
      </w:r>
    </w:p>
    <w:p w14:paraId="4AB3B31D"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D82A0F">
        <w:rPr>
          <w:rFonts w:ascii="Courier New" w:eastAsia="Times New Roman" w:hAnsi="Courier New" w:cs="Courier New"/>
          <w:color w:val="000000"/>
          <w:sz w:val="20"/>
          <w:szCs w:val="20"/>
          <w:lang w:eastAsia="en-GB"/>
        </w:rPr>
        <w:t>img_rows</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FF0000"/>
          <w:sz w:val="20"/>
          <w:szCs w:val="20"/>
          <w:lang w:eastAsia="en-GB"/>
        </w:rPr>
        <w:t>28</w:t>
      </w:r>
    </w:p>
    <w:p w14:paraId="6AEB431D"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D82A0F">
        <w:rPr>
          <w:rFonts w:ascii="Courier New" w:eastAsia="Times New Roman" w:hAnsi="Courier New" w:cs="Courier New"/>
          <w:color w:val="000000"/>
          <w:sz w:val="20"/>
          <w:szCs w:val="20"/>
          <w:lang w:eastAsia="en-GB"/>
        </w:rPr>
        <w:t>img_cols</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FF0000"/>
          <w:sz w:val="20"/>
          <w:szCs w:val="20"/>
          <w:lang w:eastAsia="en-GB"/>
        </w:rPr>
        <w:t>28</w:t>
      </w:r>
    </w:p>
    <w:p w14:paraId="5E7A98BC"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D82A0F">
        <w:rPr>
          <w:rFonts w:ascii="Courier New" w:eastAsia="Times New Roman" w:hAnsi="Courier New" w:cs="Courier New"/>
          <w:color w:val="000000"/>
          <w:sz w:val="20"/>
          <w:szCs w:val="20"/>
          <w:lang w:eastAsia="en-GB"/>
        </w:rPr>
        <w:t>batch_size</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FF0000"/>
          <w:sz w:val="20"/>
          <w:szCs w:val="20"/>
          <w:lang w:eastAsia="en-GB"/>
        </w:rPr>
        <w:t>128</w:t>
      </w:r>
    </w:p>
    <w:p w14:paraId="20423F0A"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D82A0F">
        <w:rPr>
          <w:rFonts w:ascii="Courier New" w:eastAsia="Times New Roman" w:hAnsi="Courier New" w:cs="Courier New"/>
          <w:color w:val="000000"/>
          <w:sz w:val="20"/>
          <w:szCs w:val="20"/>
          <w:lang w:eastAsia="en-GB"/>
        </w:rPr>
        <w:t>num_classes</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len</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classes</w:t>
      </w:r>
      <w:r w:rsidRPr="00D82A0F">
        <w:rPr>
          <w:rFonts w:ascii="Courier New" w:eastAsia="Times New Roman" w:hAnsi="Courier New" w:cs="Courier New"/>
          <w:b/>
          <w:bCs/>
          <w:color w:val="000080"/>
          <w:sz w:val="20"/>
          <w:szCs w:val="20"/>
          <w:lang w:eastAsia="en-GB"/>
        </w:rPr>
        <w:t>)</w:t>
      </w:r>
    </w:p>
    <w:p w14:paraId="287914D6"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
    <w:p w14:paraId="4821240B"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D82A0F">
        <w:rPr>
          <w:rFonts w:ascii="Courier New" w:eastAsia="Times New Roman" w:hAnsi="Courier New" w:cs="Courier New"/>
          <w:color w:val="000000"/>
          <w:sz w:val="20"/>
          <w:szCs w:val="20"/>
          <w:lang w:eastAsia="en-GB"/>
        </w:rPr>
        <w:t>cnn_clf</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classify_CNN</w:t>
      </w:r>
      <w:r w:rsidRPr="00D82A0F">
        <w:rPr>
          <w:rFonts w:ascii="Courier New" w:eastAsia="Times New Roman" w:hAnsi="Courier New" w:cs="Courier New"/>
          <w:b/>
          <w:bCs/>
          <w:color w:val="000080"/>
          <w:sz w:val="20"/>
          <w:szCs w:val="20"/>
          <w:lang w:eastAsia="en-GB"/>
        </w:rPr>
        <w:t>(</w:t>
      </w:r>
      <w:proofErr w:type="gramStart"/>
      <w:r w:rsidRPr="00D82A0F">
        <w:rPr>
          <w:rFonts w:ascii="Courier New" w:eastAsia="Times New Roman" w:hAnsi="Courier New" w:cs="Courier New"/>
          <w:color w:val="000000"/>
          <w:sz w:val="20"/>
          <w:szCs w:val="20"/>
          <w:lang w:eastAsia="en-GB"/>
        </w:rPr>
        <w:t>Xtrain</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Ytrain</w:t>
      </w:r>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Xvalid</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Yvalid</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batch_size</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epochs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num_classes</w:t>
      </w:r>
      <w:r w:rsidRPr="00D82A0F">
        <w:rPr>
          <w:rFonts w:ascii="Courier New" w:eastAsia="Times New Roman" w:hAnsi="Courier New" w:cs="Courier New"/>
          <w:b/>
          <w:bCs/>
          <w:color w:val="000080"/>
          <w:sz w:val="20"/>
          <w:szCs w:val="20"/>
          <w:lang w:eastAsia="en-GB"/>
        </w:rPr>
        <w:t>)</w:t>
      </w:r>
    </w:p>
    <w:p w14:paraId="3A708CB8"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
    <w:p w14:paraId="0AD336B4"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D82A0F">
        <w:rPr>
          <w:rFonts w:ascii="Courier New" w:eastAsia="Times New Roman" w:hAnsi="Courier New" w:cs="Courier New"/>
          <w:color w:val="000000"/>
          <w:sz w:val="20"/>
          <w:szCs w:val="20"/>
          <w:lang w:eastAsia="en-GB"/>
        </w:rPr>
        <w:t>n_samples</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len</w:t>
      </w:r>
      <w:proofErr w:type="spellEnd"/>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Xtest</w:t>
      </w:r>
      <w:proofErr w:type="spellEnd"/>
      <w:r w:rsidRPr="00D82A0F">
        <w:rPr>
          <w:rFonts w:ascii="Courier New" w:eastAsia="Times New Roman" w:hAnsi="Courier New" w:cs="Courier New"/>
          <w:b/>
          <w:bCs/>
          <w:color w:val="000080"/>
          <w:sz w:val="20"/>
          <w:szCs w:val="20"/>
          <w:lang w:eastAsia="en-GB"/>
        </w:rPr>
        <w:t>)</w:t>
      </w:r>
    </w:p>
    <w:p w14:paraId="63E65248"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
    <w:p w14:paraId="15EF8B85"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D82A0F">
        <w:rPr>
          <w:rFonts w:ascii="Courier New" w:eastAsia="Times New Roman" w:hAnsi="Courier New" w:cs="Courier New"/>
          <w:color w:val="000000"/>
          <w:sz w:val="20"/>
          <w:szCs w:val="20"/>
          <w:lang w:eastAsia="en-GB"/>
        </w:rPr>
        <w:t>Xtest</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reshape_Features</w:t>
      </w:r>
      <w:proofErr w:type="spellEnd"/>
      <w:r w:rsidRPr="00D82A0F">
        <w:rPr>
          <w:rFonts w:ascii="Courier New" w:eastAsia="Times New Roman" w:hAnsi="Courier New" w:cs="Courier New"/>
          <w:b/>
          <w:bCs/>
          <w:color w:val="000080"/>
          <w:sz w:val="20"/>
          <w:szCs w:val="20"/>
          <w:lang w:eastAsia="en-GB"/>
        </w:rPr>
        <w:t>(</w:t>
      </w:r>
      <w:proofErr w:type="gramStart"/>
      <w:r w:rsidRPr="00D82A0F">
        <w:rPr>
          <w:rFonts w:ascii="Courier New" w:eastAsia="Times New Roman" w:hAnsi="Courier New" w:cs="Courier New"/>
          <w:color w:val="000000"/>
          <w:sz w:val="20"/>
          <w:szCs w:val="20"/>
          <w:lang w:eastAsia="en-GB"/>
        </w:rPr>
        <w:t>Xtest</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img</w:t>
      </w:r>
      <w:proofErr w:type="gramEnd"/>
      <w:r w:rsidRPr="00D82A0F">
        <w:rPr>
          <w:rFonts w:ascii="Courier New" w:eastAsia="Times New Roman" w:hAnsi="Courier New" w:cs="Courier New"/>
          <w:color w:val="000000"/>
          <w:sz w:val="20"/>
          <w:szCs w:val="20"/>
          <w:lang w:eastAsia="en-GB"/>
        </w:rPr>
        <w:t>_rows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img_cols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FF0000"/>
          <w:sz w:val="20"/>
          <w:szCs w:val="20"/>
          <w:lang w:eastAsia="en-GB"/>
        </w:rPr>
        <w:t>0</w:t>
      </w:r>
      <w:r w:rsidRPr="00D82A0F">
        <w:rPr>
          <w:rFonts w:ascii="Courier New" w:eastAsia="Times New Roman" w:hAnsi="Courier New" w:cs="Courier New"/>
          <w:b/>
          <w:bCs/>
          <w:color w:val="000080"/>
          <w:sz w:val="20"/>
          <w:szCs w:val="20"/>
          <w:lang w:eastAsia="en-GB"/>
        </w:rPr>
        <w:t>)</w:t>
      </w:r>
    </w:p>
    <w:p w14:paraId="21C82E5B"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D82A0F">
        <w:rPr>
          <w:rFonts w:ascii="Courier New" w:eastAsia="Times New Roman" w:hAnsi="Courier New" w:cs="Courier New"/>
          <w:color w:val="000000"/>
          <w:sz w:val="20"/>
          <w:szCs w:val="20"/>
          <w:lang w:eastAsia="en-GB"/>
        </w:rPr>
        <w:t>Ytest</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keras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utils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to_</w:t>
      </w:r>
      <w:proofErr w:type="gramStart"/>
      <w:r w:rsidRPr="00D82A0F">
        <w:rPr>
          <w:rFonts w:ascii="Courier New" w:eastAsia="Times New Roman" w:hAnsi="Courier New" w:cs="Courier New"/>
          <w:color w:val="000000"/>
          <w:sz w:val="20"/>
          <w:szCs w:val="20"/>
          <w:lang w:eastAsia="en-GB"/>
        </w:rPr>
        <w:t>categorical</w:t>
      </w:r>
      <w:proofErr w:type="spellEnd"/>
      <w:r w:rsidRPr="00D82A0F">
        <w:rPr>
          <w:rFonts w:ascii="Courier New" w:eastAsia="Times New Roman" w:hAnsi="Courier New" w:cs="Courier New"/>
          <w:b/>
          <w:bCs/>
          <w:color w:val="000080"/>
          <w:sz w:val="20"/>
          <w:szCs w:val="20"/>
          <w:lang w:eastAsia="en-GB"/>
        </w:rPr>
        <w:t>(</w:t>
      </w:r>
      <w:proofErr w:type="spellStart"/>
      <w:proofErr w:type="gramEnd"/>
      <w:r w:rsidRPr="00D82A0F">
        <w:rPr>
          <w:rFonts w:ascii="Courier New" w:eastAsia="Times New Roman" w:hAnsi="Courier New" w:cs="Courier New"/>
          <w:color w:val="000000"/>
          <w:sz w:val="20"/>
          <w:szCs w:val="20"/>
          <w:lang w:eastAsia="en-GB"/>
        </w:rPr>
        <w:t>Ytest</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num_classes</w:t>
      </w:r>
      <w:proofErr w:type="spellEnd"/>
      <w:r w:rsidRPr="00D82A0F">
        <w:rPr>
          <w:rFonts w:ascii="Courier New" w:eastAsia="Times New Roman" w:hAnsi="Courier New" w:cs="Courier New"/>
          <w:b/>
          <w:bCs/>
          <w:color w:val="000080"/>
          <w:sz w:val="20"/>
          <w:szCs w:val="20"/>
          <w:lang w:eastAsia="en-GB"/>
        </w:rPr>
        <w:t>)</w:t>
      </w:r>
    </w:p>
    <w:p w14:paraId="17A72603"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
    <w:p w14:paraId="026A097A"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D82A0F">
        <w:rPr>
          <w:rFonts w:ascii="Courier New" w:eastAsia="Times New Roman" w:hAnsi="Courier New" w:cs="Courier New"/>
          <w:color w:val="000000"/>
          <w:sz w:val="20"/>
          <w:szCs w:val="20"/>
          <w:lang w:eastAsia="en-GB"/>
        </w:rPr>
        <w:t>predicted_CNN</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cnn_</w:t>
      </w:r>
      <w:proofErr w:type="gramStart"/>
      <w:r w:rsidRPr="00D82A0F">
        <w:rPr>
          <w:rFonts w:ascii="Courier New" w:eastAsia="Times New Roman" w:hAnsi="Courier New" w:cs="Courier New"/>
          <w:color w:val="000000"/>
          <w:sz w:val="20"/>
          <w:szCs w:val="20"/>
          <w:lang w:eastAsia="en-GB"/>
        </w:rPr>
        <w:t>clf</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predict</w:t>
      </w:r>
      <w:proofErr w:type="gramEnd"/>
      <w:r w:rsidRPr="00D82A0F">
        <w:rPr>
          <w:rFonts w:ascii="Courier New" w:eastAsia="Times New Roman" w:hAnsi="Courier New" w:cs="Courier New"/>
          <w:color w:val="000000"/>
          <w:sz w:val="20"/>
          <w:szCs w:val="20"/>
          <w:lang w:eastAsia="en-GB"/>
        </w:rPr>
        <w:t>_classes</w:t>
      </w:r>
      <w:proofErr w:type="spellEnd"/>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Xtest</w:t>
      </w:r>
      <w:proofErr w:type="spellEnd"/>
      <w:r w:rsidRPr="00D82A0F">
        <w:rPr>
          <w:rFonts w:ascii="Courier New" w:eastAsia="Times New Roman" w:hAnsi="Courier New" w:cs="Courier New"/>
          <w:b/>
          <w:bCs/>
          <w:color w:val="000080"/>
          <w:sz w:val="20"/>
          <w:szCs w:val="20"/>
          <w:lang w:eastAsia="en-GB"/>
        </w:rPr>
        <w:t>)</w:t>
      </w:r>
    </w:p>
    <w:p w14:paraId="38FA2C44"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D82A0F">
        <w:rPr>
          <w:rFonts w:ascii="Courier New" w:eastAsia="Times New Roman" w:hAnsi="Courier New" w:cs="Courier New"/>
          <w:color w:val="000000"/>
          <w:sz w:val="20"/>
          <w:szCs w:val="20"/>
          <w:lang w:eastAsia="en-GB"/>
        </w:rPr>
        <w:t>predicted_CNN</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keras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utils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to_</w:t>
      </w:r>
      <w:proofErr w:type="gramStart"/>
      <w:r w:rsidRPr="00D82A0F">
        <w:rPr>
          <w:rFonts w:ascii="Courier New" w:eastAsia="Times New Roman" w:hAnsi="Courier New" w:cs="Courier New"/>
          <w:color w:val="000000"/>
          <w:sz w:val="20"/>
          <w:szCs w:val="20"/>
          <w:lang w:eastAsia="en-GB"/>
        </w:rPr>
        <w:t>categorical</w:t>
      </w:r>
      <w:proofErr w:type="spellEnd"/>
      <w:r w:rsidRPr="00D82A0F">
        <w:rPr>
          <w:rFonts w:ascii="Courier New" w:eastAsia="Times New Roman" w:hAnsi="Courier New" w:cs="Courier New"/>
          <w:b/>
          <w:bCs/>
          <w:color w:val="000080"/>
          <w:sz w:val="20"/>
          <w:szCs w:val="20"/>
          <w:lang w:eastAsia="en-GB"/>
        </w:rPr>
        <w:t>(</w:t>
      </w:r>
      <w:proofErr w:type="spellStart"/>
      <w:proofErr w:type="gramEnd"/>
      <w:r w:rsidRPr="00D82A0F">
        <w:rPr>
          <w:rFonts w:ascii="Courier New" w:eastAsia="Times New Roman" w:hAnsi="Courier New" w:cs="Courier New"/>
          <w:color w:val="000000"/>
          <w:sz w:val="20"/>
          <w:szCs w:val="20"/>
          <w:lang w:eastAsia="en-GB"/>
        </w:rPr>
        <w:t>predicted_CNN</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num_classes</w:t>
      </w:r>
      <w:proofErr w:type="spellEnd"/>
      <w:r w:rsidRPr="00D82A0F">
        <w:rPr>
          <w:rFonts w:ascii="Courier New" w:eastAsia="Times New Roman" w:hAnsi="Courier New" w:cs="Courier New"/>
          <w:b/>
          <w:bCs/>
          <w:color w:val="000080"/>
          <w:sz w:val="20"/>
          <w:szCs w:val="20"/>
          <w:lang w:eastAsia="en-GB"/>
        </w:rPr>
        <w:t>)</w:t>
      </w:r>
    </w:p>
    <w:p w14:paraId="70810737"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
    <w:p w14:paraId="20FECA02"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score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cnn_</w:t>
      </w:r>
      <w:proofErr w:type="gramStart"/>
      <w:r w:rsidRPr="00D82A0F">
        <w:rPr>
          <w:rFonts w:ascii="Courier New" w:eastAsia="Times New Roman" w:hAnsi="Courier New" w:cs="Courier New"/>
          <w:color w:val="000000"/>
          <w:sz w:val="20"/>
          <w:szCs w:val="20"/>
          <w:lang w:eastAsia="en-GB"/>
        </w:rPr>
        <w:t>clf</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evaluate</w:t>
      </w:r>
      <w:proofErr w:type="spellEnd"/>
      <w:proofErr w:type="gramEnd"/>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Xtest</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Ytest</w:t>
      </w:r>
      <w:proofErr w:type="spellEnd"/>
      <w:r w:rsidRPr="00D82A0F">
        <w:rPr>
          <w:rFonts w:ascii="Courier New" w:eastAsia="Times New Roman" w:hAnsi="Courier New" w:cs="Courier New"/>
          <w:b/>
          <w:bCs/>
          <w:color w:val="000080"/>
          <w:sz w:val="20"/>
          <w:szCs w:val="20"/>
          <w:lang w:eastAsia="en-GB"/>
        </w:rPr>
        <w:t>)</w:t>
      </w:r>
    </w:p>
    <w:p w14:paraId="69988079"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
    <w:p w14:paraId="1A858251" w14:textId="5B934839" w:rsidR="00D82A0F" w:rsidRDefault="00D82A0F" w:rsidP="00D82A0F">
      <w:pPr>
        <w:shd w:val="clear" w:color="auto" w:fill="FFFFFF"/>
        <w:spacing w:after="0" w:line="240" w:lineRule="auto"/>
        <w:rPr>
          <w:rFonts w:ascii="Courier New" w:eastAsia="Times New Roman" w:hAnsi="Courier New" w:cs="Courier New"/>
          <w:b/>
          <w:bCs/>
          <w:color w:val="000080"/>
          <w:sz w:val="20"/>
          <w:szCs w:val="20"/>
          <w:lang w:eastAsia="en-GB"/>
        </w:rPr>
      </w:pPr>
      <w:proofErr w:type="spellStart"/>
      <w:r w:rsidRPr="00D82A0F">
        <w:rPr>
          <w:rFonts w:ascii="Courier New" w:eastAsia="Times New Roman" w:hAnsi="Courier New" w:cs="Courier New"/>
          <w:color w:val="000000"/>
          <w:sz w:val="20"/>
          <w:szCs w:val="20"/>
          <w:lang w:eastAsia="en-GB"/>
        </w:rPr>
        <w:lastRenderedPageBreak/>
        <w:t>disp_performance_cnn</w:t>
      </w:r>
      <w:proofErr w:type="spellEnd"/>
      <w:r w:rsidRPr="00D82A0F">
        <w:rPr>
          <w:rFonts w:ascii="Courier New" w:eastAsia="Times New Roman" w:hAnsi="Courier New" w:cs="Courier New"/>
          <w:b/>
          <w:bCs/>
          <w:color w:val="000080"/>
          <w:sz w:val="20"/>
          <w:szCs w:val="20"/>
          <w:lang w:eastAsia="en-GB"/>
        </w:rPr>
        <w:t>(</w:t>
      </w:r>
      <w:proofErr w:type="spellStart"/>
      <w:proofErr w:type="gramStart"/>
      <w:r w:rsidRPr="00D82A0F">
        <w:rPr>
          <w:rFonts w:ascii="Courier New" w:eastAsia="Times New Roman" w:hAnsi="Courier New" w:cs="Courier New"/>
          <w:color w:val="000000"/>
          <w:sz w:val="20"/>
          <w:szCs w:val="20"/>
          <w:lang w:eastAsia="en-GB"/>
        </w:rPr>
        <w:t>Ytest</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predicted</w:t>
      </w:r>
      <w:proofErr w:type="gramEnd"/>
      <w:r w:rsidRPr="00D82A0F">
        <w:rPr>
          <w:rFonts w:ascii="Courier New" w:eastAsia="Times New Roman" w:hAnsi="Courier New" w:cs="Courier New"/>
          <w:color w:val="000000"/>
          <w:sz w:val="20"/>
          <w:szCs w:val="20"/>
          <w:lang w:eastAsia="en-GB"/>
        </w:rPr>
        <w:t>_CNN</w:t>
      </w:r>
      <w:proofErr w:type="spellEnd"/>
      <w:r w:rsidRPr="00D82A0F">
        <w:rPr>
          <w:rFonts w:ascii="Courier New" w:eastAsia="Times New Roman" w:hAnsi="Courier New" w:cs="Courier New"/>
          <w:b/>
          <w:bCs/>
          <w:color w:val="000080"/>
          <w:sz w:val="20"/>
          <w:szCs w:val="20"/>
          <w:lang w:eastAsia="en-GB"/>
        </w:rPr>
        <w:t>)</w:t>
      </w:r>
    </w:p>
    <w:p w14:paraId="3C46A559" w14:textId="77777777" w:rsidR="00D82A0F" w:rsidRDefault="00D82A0F">
      <w:pPr>
        <w:rPr>
          <w:rFonts w:ascii="Courier New" w:eastAsia="Times New Roman" w:hAnsi="Courier New" w:cs="Courier New"/>
          <w:b/>
          <w:bCs/>
          <w:color w:val="000080"/>
          <w:sz w:val="20"/>
          <w:szCs w:val="20"/>
          <w:lang w:eastAsia="en-GB"/>
        </w:rPr>
      </w:pPr>
      <w:r>
        <w:rPr>
          <w:rFonts w:ascii="Courier New" w:eastAsia="Times New Roman" w:hAnsi="Courier New" w:cs="Courier New"/>
          <w:b/>
          <w:bCs/>
          <w:color w:val="000080"/>
          <w:sz w:val="20"/>
          <w:szCs w:val="20"/>
          <w:lang w:eastAsia="en-GB"/>
        </w:rPr>
        <w:br w:type="page"/>
      </w:r>
    </w:p>
    <w:p w14:paraId="0CC76CCF" w14:textId="77777777" w:rsidR="000717CC" w:rsidRDefault="000717CC">
      <w:pPr>
        <w:rPr>
          <w:rFonts w:ascii="Times New Roman" w:hAnsi="Times New Roman" w:cs="Times New Roman"/>
          <w:b/>
          <w:sz w:val="20"/>
        </w:rPr>
      </w:pPr>
      <w:r>
        <w:rPr>
          <w:rFonts w:ascii="Times New Roman" w:hAnsi="Times New Roman" w:cs="Times New Roman"/>
          <w:b/>
          <w:sz w:val="20"/>
        </w:rPr>
        <w:lastRenderedPageBreak/>
        <w:t xml:space="preserve">Appendix </w:t>
      </w:r>
      <w:r w:rsidR="00CD137A">
        <w:rPr>
          <w:rFonts w:ascii="Times New Roman" w:hAnsi="Times New Roman" w:cs="Times New Roman"/>
          <w:b/>
          <w:sz w:val="20"/>
        </w:rPr>
        <w:t>D</w:t>
      </w:r>
      <w:r>
        <w:rPr>
          <w:rFonts w:ascii="Times New Roman" w:hAnsi="Times New Roman" w:cs="Times New Roman"/>
          <w:b/>
          <w:sz w:val="20"/>
        </w:rPr>
        <w:t>: Python 3.6 script for data extraction</w:t>
      </w:r>
    </w:p>
    <w:p w14:paraId="686D26A8" w14:textId="69015383" w:rsidR="00A062C0" w:rsidRPr="00A062C0" w:rsidRDefault="00A062C0" w:rsidP="00A062C0">
      <w:pPr>
        <w:spacing w:line="276" w:lineRule="auto"/>
        <w:rPr>
          <w:rFonts w:ascii="Times New Roman" w:hAnsi="Times New Roman" w:cs="Times New Roman"/>
          <w:sz w:val="20"/>
        </w:rPr>
      </w:pPr>
      <w:r>
        <w:rPr>
          <w:rFonts w:ascii="Times New Roman" w:hAnsi="Times New Roman" w:cs="Times New Roman"/>
          <w:sz w:val="20"/>
        </w:rPr>
        <w:t>The following script defines the methodology undertaken for separating the input datasets into class-specific folders to enable the training of the various classification models.</w:t>
      </w:r>
    </w:p>
    <w:p w14:paraId="1585740F"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from</w:t>
      </w:r>
      <w:r w:rsidRPr="00D82A0F">
        <w:rPr>
          <w:rFonts w:ascii="Courier New" w:eastAsia="Times New Roman" w:hAnsi="Courier New" w:cs="Courier New"/>
          <w:color w:val="000000"/>
          <w:sz w:val="20"/>
          <w:szCs w:val="20"/>
          <w:lang w:eastAsia="en-GB"/>
        </w:rPr>
        <w:t xml:space="preserve"> PIL </w:t>
      </w:r>
      <w:r w:rsidRPr="00D82A0F">
        <w:rPr>
          <w:rFonts w:ascii="Courier New" w:eastAsia="Times New Roman" w:hAnsi="Courier New" w:cs="Courier New"/>
          <w:b/>
          <w:bCs/>
          <w:color w:val="0000FF"/>
          <w:sz w:val="20"/>
          <w:szCs w:val="20"/>
          <w:lang w:eastAsia="en-GB"/>
        </w:rPr>
        <w:t>import</w:t>
      </w:r>
      <w:r w:rsidRPr="00D82A0F">
        <w:rPr>
          <w:rFonts w:ascii="Courier New" w:eastAsia="Times New Roman" w:hAnsi="Courier New" w:cs="Courier New"/>
          <w:color w:val="000000"/>
          <w:sz w:val="20"/>
          <w:szCs w:val="20"/>
          <w:lang w:eastAsia="en-GB"/>
        </w:rPr>
        <w:t xml:space="preserve"> Image</w:t>
      </w:r>
    </w:p>
    <w:p w14:paraId="3BC2204B"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import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os</w:t>
      </w:r>
      <w:proofErr w:type="spellEnd"/>
    </w:p>
    <w:p w14:paraId="215DA39B"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
    <w:p w14:paraId="205A3A4A"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inputDir1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808080"/>
          <w:sz w:val="20"/>
          <w:szCs w:val="20"/>
          <w:lang w:eastAsia="en-GB"/>
        </w:rPr>
        <w:t>'.\digits-train-5000'</w:t>
      </w:r>
      <w:r w:rsidRPr="00D82A0F">
        <w:rPr>
          <w:rFonts w:ascii="Courier New" w:eastAsia="Times New Roman" w:hAnsi="Courier New" w:cs="Courier New"/>
          <w:b/>
          <w:bCs/>
          <w:color w:val="000080"/>
          <w:sz w:val="20"/>
          <w:szCs w:val="20"/>
          <w:lang w:eastAsia="en-GB"/>
        </w:rPr>
        <w:t>)</w:t>
      </w:r>
    </w:p>
    <w:p w14:paraId="407AFF93"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inputDir2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808080"/>
          <w:sz w:val="20"/>
          <w:szCs w:val="20"/>
          <w:lang w:eastAsia="en-GB"/>
        </w:rPr>
        <w:t>'.\digits-validation-1000'</w:t>
      </w:r>
      <w:r w:rsidRPr="00D82A0F">
        <w:rPr>
          <w:rFonts w:ascii="Courier New" w:eastAsia="Times New Roman" w:hAnsi="Courier New" w:cs="Courier New"/>
          <w:b/>
          <w:bCs/>
          <w:color w:val="000080"/>
          <w:sz w:val="20"/>
          <w:szCs w:val="20"/>
          <w:lang w:eastAsia="en-GB"/>
        </w:rPr>
        <w:t>)</w:t>
      </w:r>
    </w:p>
    <w:p w14:paraId="49AB8A4F"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inputDir3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808080"/>
          <w:sz w:val="20"/>
          <w:szCs w:val="20"/>
          <w:lang w:eastAsia="en-GB"/>
        </w:rPr>
        <w:t>'.\digits-test-500'</w:t>
      </w:r>
      <w:r w:rsidRPr="00D82A0F">
        <w:rPr>
          <w:rFonts w:ascii="Courier New" w:eastAsia="Times New Roman" w:hAnsi="Courier New" w:cs="Courier New"/>
          <w:b/>
          <w:bCs/>
          <w:color w:val="000080"/>
          <w:sz w:val="20"/>
          <w:szCs w:val="20"/>
          <w:lang w:eastAsia="en-GB"/>
        </w:rPr>
        <w:t>)</w:t>
      </w:r>
    </w:p>
    <w:p w14:paraId="54E5E5B8"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
    <w:p w14:paraId="12AAA8B3"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outTrainDir0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roofErr w:type="gramStart"/>
      <w:r w:rsidRPr="00D82A0F">
        <w:rPr>
          <w:rFonts w:ascii="Courier New" w:eastAsia="Times New Roman" w:hAnsi="Courier New" w:cs="Courier New"/>
          <w:color w:val="808080"/>
          <w:sz w:val="20"/>
          <w:szCs w:val="20"/>
          <w:lang w:eastAsia="en-GB"/>
        </w:rPr>
        <w:t>'.\dataset\\training\\0</w:t>
      </w:r>
      <w:proofErr w:type="gramEnd"/>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b/>
          <w:bCs/>
          <w:color w:val="000080"/>
          <w:sz w:val="20"/>
          <w:szCs w:val="20"/>
          <w:lang w:eastAsia="en-GB"/>
        </w:rPr>
        <w:t>)</w:t>
      </w:r>
    </w:p>
    <w:p w14:paraId="3816A13C"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outTrainDir1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roofErr w:type="gramStart"/>
      <w:r w:rsidRPr="00D82A0F">
        <w:rPr>
          <w:rFonts w:ascii="Courier New" w:eastAsia="Times New Roman" w:hAnsi="Courier New" w:cs="Courier New"/>
          <w:color w:val="808080"/>
          <w:sz w:val="20"/>
          <w:szCs w:val="20"/>
          <w:lang w:eastAsia="en-GB"/>
        </w:rPr>
        <w:t>'.\dataset\\training\\1</w:t>
      </w:r>
      <w:proofErr w:type="gramEnd"/>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b/>
          <w:bCs/>
          <w:color w:val="000080"/>
          <w:sz w:val="20"/>
          <w:szCs w:val="20"/>
          <w:lang w:eastAsia="en-GB"/>
        </w:rPr>
        <w:t>)</w:t>
      </w:r>
    </w:p>
    <w:p w14:paraId="57345C34"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outTrainDir2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roofErr w:type="gramStart"/>
      <w:r w:rsidRPr="00D82A0F">
        <w:rPr>
          <w:rFonts w:ascii="Courier New" w:eastAsia="Times New Roman" w:hAnsi="Courier New" w:cs="Courier New"/>
          <w:color w:val="808080"/>
          <w:sz w:val="20"/>
          <w:szCs w:val="20"/>
          <w:lang w:eastAsia="en-GB"/>
        </w:rPr>
        <w:t>'.\dataset\\training\\2</w:t>
      </w:r>
      <w:proofErr w:type="gramEnd"/>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b/>
          <w:bCs/>
          <w:color w:val="000080"/>
          <w:sz w:val="20"/>
          <w:szCs w:val="20"/>
          <w:lang w:eastAsia="en-GB"/>
        </w:rPr>
        <w:t>)</w:t>
      </w:r>
    </w:p>
    <w:p w14:paraId="0EC215D4"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outTrainDir3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roofErr w:type="gramStart"/>
      <w:r w:rsidRPr="00D82A0F">
        <w:rPr>
          <w:rFonts w:ascii="Courier New" w:eastAsia="Times New Roman" w:hAnsi="Courier New" w:cs="Courier New"/>
          <w:color w:val="808080"/>
          <w:sz w:val="20"/>
          <w:szCs w:val="20"/>
          <w:lang w:eastAsia="en-GB"/>
        </w:rPr>
        <w:t>'.\dataset\\training\\3</w:t>
      </w:r>
      <w:proofErr w:type="gramEnd"/>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b/>
          <w:bCs/>
          <w:color w:val="000080"/>
          <w:sz w:val="20"/>
          <w:szCs w:val="20"/>
          <w:lang w:eastAsia="en-GB"/>
        </w:rPr>
        <w:t>)</w:t>
      </w:r>
    </w:p>
    <w:p w14:paraId="46CC1ED0"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outTrainDir4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roofErr w:type="gramStart"/>
      <w:r w:rsidRPr="00D82A0F">
        <w:rPr>
          <w:rFonts w:ascii="Courier New" w:eastAsia="Times New Roman" w:hAnsi="Courier New" w:cs="Courier New"/>
          <w:color w:val="808080"/>
          <w:sz w:val="20"/>
          <w:szCs w:val="20"/>
          <w:lang w:eastAsia="en-GB"/>
        </w:rPr>
        <w:t>'.\dataset\\training\\4</w:t>
      </w:r>
      <w:proofErr w:type="gramEnd"/>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b/>
          <w:bCs/>
          <w:color w:val="000080"/>
          <w:sz w:val="20"/>
          <w:szCs w:val="20"/>
          <w:lang w:eastAsia="en-GB"/>
        </w:rPr>
        <w:t>)</w:t>
      </w:r>
    </w:p>
    <w:p w14:paraId="1FC6DF44"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outTrainDir5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roofErr w:type="gramStart"/>
      <w:r w:rsidRPr="00D82A0F">
        <w:rPr>
          <w:rFonts w:ascii="Courier New" w:eastAsia="Times New Roman" w:hAnsi="Courier New" w:cs="Courier New"/>
          <w:color w:val="808080"/>
          <w:sz w:val="20"/>
          <w:szCs w:val="20"/>
          <w:lang w:eastAsia="en-GB"/>
        </w:rPr>
        <w:t>'.\dataset\\training\\5</w:t>
      </w:r>
      <w:proofErr w:type="gramEnd"/>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b/>
          <w:bCs/>
          <w:color w:val="000080"/>
          <w:sz w:val="20"/>
          <w:szCs w:val="20"/>
          <w:lang w:eastAsia="en-GB"/>
        </w:rPr>
        <w:t>)</w:t>
      </w:r>
    </w:p>
    <w:p w14:paraId="2B6FF50B"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outTrainDir6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roofErr w:type="gramStart"/>
      <w:r w:rsidRPr="00D82A0F">
        <w:rPr>
          <w:rFonts w:ascii="Courier New" w:eastAsia="Times New Roman" w:hAnsi="Courier New" w:cs="Courier New"/>
          <w:color w:val="808080"/>
          <w:sz w:val="20"/>
          <w:szCs w:val="20"/>
          <w:lang w:eastAsia="en-GB"/>
        </w:rPr>
        <w:t>'.\dataset\\training\\6</w:t>
      </w:r>
      <w:proofErr w:type="gramEnd"/>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b/>
          <w:bCs/>
          <w:color w:val="000080"/>
          <w:sz w:val="20"/>
          <w:szCs w:val="20"/>
          <w:lang w:eastAsia="en-GB"/>
        </w:rPr>
        <w:t>)</w:t>
      </w:r>
    </w:p>
    <w:p w14:paraId="01186976"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outTrainDir7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roofErr w:type="gramStart"/>
      <w:r w:rsidRPr="00D82A0F">
        <w:rPr>
          <w:rFonts w:ascii="Courier New" w:eastAsia="Times New Roman" w:hAnsi="Courier New" w:cs="Courier New"/>
          <w:color w:val="808080"/>
          <w:sz w:val="20"/>
          <w:szCs w:val="20"/>
          <w:lang w:eastAsia="en-GB"/>
        </w:rPr>
        <w:t>'.\dataset\\training\\7</w:t>
      </w:r>
      <w:proofErr w:type="gramEnd"/>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b/>
          <w:bCs/>
          <w:color w:val="000080"/>
          <w:sz w:val="20"/>
          <w:szCs w:val="20"/>
          <w:lang w:eastAsia="en-GB"/>
        </w:rPr>
        <w:t>)</w:t>
      </w:r>
    </w:p>
    <w:p w14:paraId="20928BC4"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outTrainDir8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roofErr w:type="gramStart"/>
      <w:r w:rsidRPr="00D82A0F">
        <w:rPr>
          <w:rFonts w:ascii="Courier New" w:eastAsia="Times New Roman" w:hAnsi="Courier New" w:cs="Courier New"/>
          <w:color w:val="808080"/>
          <w:sz w:val="20"/>
          <w:szCs w:val="20"/>
          <w:lang w:eastAsia="en-GB"/>
        </w:rPr>
        <w:t>'.\dataset\\training\\8</w:t>
      </w:r>
      <w:proofErr w:type="gramEnd"/>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b/>
          <w:bCs/>
          <w:color w:val="000080"/>
          <w:sz w:val="20"/>
          <w:szCs w:val="20"/>
          <w:lang w:eastAsia="en-GB"/>
        </w:rPr>
        <w:t>)</w:t>
      </w:r>
    </w:p>
    <w:p w14:paraId="3108A503"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outTrainDir9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roofErr w:type="gramStart"/>
      <w:r w:rsidRPr="00D82A0F">
        <w:rPr>
          <w:rFonts w:ascii="Courier New" w:eastAsia="Times New Roman" w:hAnsi="Courier New" w:cs="Courier New"/>
          <w:color w:val="808080"/>
          <w:sz w:val="20"/>
          <w:szCs w:val="20"/>
          <w:lang w:eastAsia="en-GB"/>
        </w:rPr>
        <w:t>'.\dataset\\training\\9</w:t>
      </w:r>
      <w:proofErr w:type="gramEnd"/>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b/>
          <w:bCs/>
          <w:color w:val="000080"/>
          <w:sz w:val="20"/>
          <w:szCs w:val="20"/>
          <w:lang w:eastAsia="en-GB"/>
        </w:rPr>
        <w:t>)</w:t>
      </w:r>
    </w:p>
    <w:p w14:paraId="33AF3C05"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
    <w:p w14:paraId="649E586E"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outValidDir0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roofErr w:type="gramStart"/>
      <w:r w:rsidRPr="00D82A0F">
        <w:rPr>
          <w:rFonts w:ascii="Courier New" w:eastAsia="Times New Roman" w:hAnsi="Courier New" w:cs="Courier New"/>
          <w:color w:val="808080"/>
          <w:sz w:val="20"/>
          <w:szCs w:val="20"/>
          <w:lang w:eastAsia="en-GB"/>
        </w:rPr>
        <w:t>'.\dataset\\validation\\0</w:t>
      </w:r>
      <w:proofErr w:type="gramEnd"/>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b/>
          <w:bCs/>
          <w:color w:val="000080"/>
          <w:sz w:val="20"/>
          <w:szCs w:val="20"/>
          <w:lang w:eastAsia="en-GB"/>
        </w:rPr>
        <w:t>)</w:t>
      </w:r>
    </w:p>
    <w:p w14:paraId="29B35688"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outValidDir1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roofErr w:type="gramStart"/>
      <w:r w:rsidRPr="00D82A0F">
        <w:rPr>
          <w:rFonts w:ascii="Courier New" w:eastAsia="Times New Roman" w:hAnsi="Courier New" w:cs="Courier New"/>
          <w:color w:val="808080"/>
          <w:sz w:val="20"/>
          <w:szCs w:val="20"/>
          <w:lang w:eastAsia="en-GB"/>
        </w:rPr>
        <w:t>'.\dataset\\validation\\1</w:t>
      </w:r>
      <w:proofErr w:type="gramEnd"/>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b/>
          <w:bCs/>
          <w:color w:val="000080"/>
          <w:sz w:val="20"/>
          <w:szCs w:val="20"/>
          <w:lang w:eastAsia="en-GB"/>
        </w:rPr>
        <w:t>)</w:t>
      </w:r>
    </w:p>
    <w:p w14:paraId="600B640A"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outValidDir2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roofErr w:type="gramStart"/>
      <w:r w:rsidRPr="00D82A0F">
        <w:rPr>
          <w:rFonts w:ascii="Courier New" w:eastAsia="Times New Roman" w:hAnsi="Courier New" w:cs="Courier New"/>
          <w:color w:val="808080"/>
          <w:sz w:val="20"/>
          <w:szCs w:val="20"/>
          <w:lang w:eastAsia="en-GB"/>
        </w:rPr>
        <w:t>'.\dataset\\validation\\2</w:t>
      </w:r>
      <w:proofErr w:type="gramEnd"/>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b/>
          <w:bCs/>
          <w:color w:val="000080"/>
          <w:sz w:val="20"/>
          <w:szCs w:val="20"/>
          <w:lang w:eastAsia="en-GB"/>
        </w:rPr>
        <w:t>)</w:t>
      </w:r>
    </w:p>
    <w:p w14:paraId="3009BC29"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outValidDir3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roofErr w:type="gramStart"/>
      <w:r w:rsidRPr="00D82A0F">
        <w:rPr>
          <w:rFonts w:ascii="Courier New" w:eastAsia="Times New Roman" w:hAnsi="Courier New" w:cs="Courier New"/>
          <w:color w:val="808080"/>
          <w:sz w:val="20"/>
          <w:szCs w:val="20"/>
          <w:lang w:eastAsia="en-GB"/>
        </w:rPr>
        <w:t>'.\dataset\\validation\\3</w:t>
      </w:r>
      <w:proofErr w:type="gramEnd"/>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b/>
          <w:bCs/>
          <w:color w:val="000080"/>
          <w:sz w:val="20"/>
          <w:szCs w:val="20"/>
          <w:lang w:eastAsia="en-GB"/>
        </w:rPr>
        <w:t>)</w:t>
      </w:r>
    </w:p>
    <w:p w14:paraId="00843349"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outValidDir4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roofErr w:type="gramStart"/>
      <w:r w:rsidRPr="00D82A0F">
        <w:rPr>
          <w:rFonts w:ascii="Courier New" w:eastAsia="Times New Roman" w:hAnsi="Courier New" w:cs="Courier New"/>
          <w:color w:val="808080"/>
          <w:sz w:val="20"/>
          <w:szCs w:val="20"/>
          <w:lang w:eastAsia="en-GB"/>
        </w:rPr>
        <w:t>'.\dataset\\validation\\4</w:t>
      </w:r>
      <w:proofErr w:type="gramEnd"/>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b/>
          <w:bCs/>
          <w:color w:val="000080"/>
          <w:sz w:val="20"/>
          <w:szCs w:val="20"/>
          <w:lang w:eastAsia="en-GB"/>
        </w:rPr>
        <w:t>)</w:t>
      </w:r>
    </w:p>
    <w:p w14:paraId="6AB02872"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outValidDir5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roofErr w:type="gramStart"/>
      <w:r w:rsidRPr="00D82A0F">
        <w:rPr>
          <w:rFonts w:ascii="Courier New" w:eastAsia="Times New Roman" w:hAnsi="Courier New" w:cs="Courier New"/>
          <w:color w:val="808080"/>
          <w:sz w:val="20"/>
          <w:szCs w:val="20"/>
          <w:lang w:eastAsia="en-GB"/>
        </w:rPr>
        <w:t>'.\dataset\\validation\\5</w:t>
      </w:r>
      <w:proofErr w:type="gramEnd"/>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b/>
          <w:bCs/>
          <w:color w:val="000080"/>
          <w:sz w:val="20"/>
          <w:szCs w:val="20"/>
          <w:lang w:eastAsia="en-GB"/>
        </w:rPr>
        <w:t>)</w:t>
      </w:r>
    </w:p>
    <w:p w14:paraId="030C8EB6"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outValidDir6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roofErr w:type="gramStart"/>
      <w:r w:rsidRPr="00D82A0F">
        <w:rPr>
          <w:rFonts w:ascii="Courier New" w:eastAsia="Times New Roman" w:hAnsi="Courier New" w:cs="Courier New"/>
          <w:color w:val="808080"/>
          <w:sz w:val="20"/>
          <w:szCs w:val="20"/>
          <w:lang w:eastAsia="en-GB"/>
        </w:rPr>
        <w:t>'.\dataset\\validation\\6</w:t>
      </w:r>
      <w:proofErr w:type="gramEnd"/>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b/>
          <w:bCs/>
          <w:color w:val="000080"/>
          <w:sz w:val="20"/>
          <w:szCs w:val="20"/>
          <w:lang w:eastAsia="en-GB"/>
        </w:rPr>
        <w:t>)</w:t>
      </w:r>
    </w:p>
    <w:p w14:paraId="13CB8D46"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outValidDir7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roofErr w:type="gramStart"/>
      <w:r w:rsidRPr="00D82A0F">
        <w:rPr>
          <w:rFonts w:ascii="Courier New" w:eastAsia="Times New Roman" w:hAnsi="Courier New" w:cs="Courier New"/>
          <w:color w:val="808080"/>
          <w:sz w:val="20"/>
          <w:szCs w:val="20"/>
          <w:lang w:eastAsia="en-GB"/>
        </w:rPr>
        <w:t>'.\dataset\\validation\\7</w:t>
      </w:r>
      <w:proofErr w:type="gramEnd"/>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b/>
          <w:bCs/>
          <w:color w:val="000080"/>
          <w:sz w:val="20"/>
          <w:szCs w:val="20"/>
          <w:lang w:eastAsia="en-GB"/>
        </w:rPr>
        <w:t>)</w:t>
      </w:r>
    </w:p>
    <w:p w14:paraId="02F76FE8"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outValidDir8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roofErr w:type="gramStart"/>
      <w:r w:rsidRPr="00D82A0F">
        <w:rPr>
          <w:rFonts w:ascii="Courier New" w:eastAsia="Times New Roman" w:hAnsi="Courier New" w:cs="Courier New"/>
          <w:color w:val="808080"/>
          <w:sz w:val="20"/>
          <w:szCs w:val="20"/>
          <w:lang w:eastAsia="en-GB"/>
        </w:rPr>
        <w:t>'.\dataset\\validation\\8</w:t>
      </w:r>
      <w:proofErr w:type="gramEnd"/>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b/>
          <w:bCs/>
          <w:color w:val="000080"/>
          <w:sz w:val="20"/>
          <w:szCs w:val="20"/>
          <w:lang w:eastAsia="en-GB"/>
        </w:rPr>
        <w:t>)</w:t>
      </w:r>
    </w:p>
    <w:p w14:paraId="698CC79C"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outValidDir9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roofErr w:type="gramStart"/>
      <w:r w:rsidRPr="00D82A0F">
        <w:rPr>
          <w:rFonts w:ascii="Courier New" w:eastAsia="Times New Roman" w:hAnsi="Courier New" w:cs="Courier New"/>
          <w:color w:val="808080"/>
          <w:sz w:val="20"/>
          <w:szCs w:val="20"/>
          <w:lang w:eastAsia="en-GB"/>
        </w:rPr>
        <w:t>'.\dataset\\validation\\9</w:t>
      </w:r>
      <w:proofErr w:type="gramEnd"/>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b/>
          <w:bCs/>
          <w:color w:val="000080"/>
          <w:sz w:val="20"/>
          <w:szCs w:val="20"/>
          <w:lang w:eastAsia="en-GB"/>
        </w:rPr>
        <w:t>)</w:t>
      </w:r>
    </w:p>
    <w:p w14:paraId="58D28B95"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
    <w:p w14:paraId="2041B0CB"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outTestDir0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roofErr w:type="gramStart"/>
      <w:r w:rsidRPr="00D82A0F">
        <w:rPr>
          <w:rFonts w:ascii="Courier New" w:eastAsia="Times New Roman" w:hAnsi="Courier New" w:cs="Courier New"/>
          <w:color w:val="808080"/>
          <w:sz w:val="20"/>
          <w:szCs w:val="20"/>
          <w:lang w:eastAsia="en-GB"/>
        </w:rPr>
        <w:t>'.\dataset\\test\\0</w:t>
      </w:r>
      <w:proofErr w:type="gramEnd"/>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b/>
          <w:bCs/>
          <w:color w:val="000080"/>
          <w:sz w:val="20"/>
          <w:szCs w:val="20"/>
          <w:lang w:eastAsia="en-GB"/>
        </w:rPr>
        <w:t>)</w:t>
      </w:r>
    </w:p>
    <w:p w14:paraId="1328112C"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outTestDir1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roofErr w:type="gramStart"/>
      <w:r w:rsidRPr="00D82A0F">
        <w:rPr>
          <w:rFonts w:ascii="Courier New" w:eastAsia="Times New Roman" w:hAnsi="Courier New" w:cs="Courier New"/>
          <w:color w:val="808080"/>
          <w:sz w:val="20"/>
          <w:szCs w:val="20"/>
          <w:lang w:eastAsia="en-GB"/>
        </w:rPr>
        <w:t>'.\dataset\\test\\1</w:t>
      </w:r>
      <w:proofErr w:type="gramEnd"/>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b/>
          <w:bCs/>
          <w:color w:val="000080"/>
          <w:sz w:val="20"/>
          <w:szCs w:val="20"/>
          <w:lang w:eastAsia="en-GB"/>
        </w:rPr>
        <w:t>)</w:t>
      </w:r>
    </w:p>
    <w:p w14:paraId="03278C05"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outTestDir2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roofErr w:type="gramStart"/>
      <w:r w:rsidRPr="00D82A0F">
        <w:rPr>
          <w:rFonts w:ascii="Courier New" w:eastAsia="Times New Roman" w:hAnsi="Courier New" w:cs="Courier New"/>
          <w:color w:val="808080"/>
          <w:sz w:val="20"/>
          <w:szCs w:val="20"/>
          <w:lang w:eastAsia="en-GB"/>
        </w:rPr>
        <w:t>'.\dataset\\test\\2</w:t>
      </w:r>
      <w:proofErr w:type="gramEnd"/>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b/>
          <w:bCs/>
          <w:color w:val="000080"/>
          <w:sz w:val="20"/>
          <w:szCs w:val="20"/>
          <w:lang w:eastAsia="en-GB"/>
        </w:rPr>
        <w:t>)</w:t>
      </w:r>
    </w:p>
    <w:p w14:paraId="1F3356CA"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outTestDir3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roofErr w:type="gramStart"/>
      <w:r w:rsidRPr="00D82A0F">
        <w:rPr>
          <w:rFonts w:ascii="Courier New" w:eastAsia="Times New Roman" w:hAnsi="Courier New" w:cs="Courier New"/>
          <w:color w:val="808080"/>
          <w:sz w:val="20"/>
          <w:szCs w:val="20"/>
          <w:lang w:eastAsia="en-GB"/>
        </w:rPr>
        <w:t>'.\dataset\\test\\3</w:t>
      </w:r>
      <w:proofErr w:type="gramEnd"/>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b/>
          <w:bCs/>
          <w:color w:val="000080"/>
          <w:sz w:val="20"/>
          <w:szCs w:val="20"/>
          <w:lang w:eastAsia="en-GB"/>
        </w:rPr>
        <w:t>)</w:t>
      </w:r>
    </w:p>
    <w:p w14:paraId="0F9534FE"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outTestDir4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roofErr w:type="gramStart"/>
      <w:r w:rsidRPr="00D82A0F">
        <w:rPr>
          <w:rFonts w:ascii="Courier New" w:eastAsia="Times New Roman" w:hAnsi="Courier New" w:cs="Courier New"/>
          <w:color w:val="808080"/>
          <w:sz w:val="20"/>
          <w:szCs w:val="20"/>
          <w:lang w:eastAsia="en-GB"/>
        </w:rPr>
        <w:t>'.\dataset\\test\\4</w:t>
      </w:r>
      <w:proofErr w:type="gramEnd"/>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b/>
          <w:bCs/>
          <w:color w:val="000080"/>
          <w:sz w:val="20"/>
          <w:szCs w:val="20"/>
          <w:lang w:eastAsia="en-GB"/>
        </w:rPr>
        <w:t>)</w:t>
      </w:r>
    </w:p>
    <w:p w14:paraId="6A1EA1D4"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outTestDir5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roofErr w:type="gramStart"/>
      <w:r w:rsidRPr="00D82A0F">
        <w:rPr>
          <w:rFonts w:ascii="Courier New" w:eastAsia="Times New Roman" w:hAnsi="Courier New" w:cs="Courier New"/>
          <w:color w:val="808080"/>
          <w:sz w:val="20"/>
          <w:szCs w:val="20"/>
          <w:lang w:eastAsia="en-GB"/>
        </w:rPr>
        <w:t>'.\dataset\\test\\5</w:t>
      </w:r>
      <w:proofErr w:type="gramEnd"/>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b/>
          <w:bCs/>
          <w:color w:val="000080"/>
          <w:sz w:val="20"/>
          <w:szCs w:val="20"/>
          <w:lang w:eastAsia="en-GB"/>
        </w:rPr>
        <w:t>)</w:t>
      </w:r>
    </w:p>
    <w:p w14:paraId="34332CA4"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outTestDir6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roofErr w:type="gramStart"/>
      <w:r w:rsidRPr="00D82A0F">
        <w:rPr>
          <w:rFonts w:ascii="Courier New" w:eastAsia="Times New Roman" w:hAnsi="Courier New" w:cs="Courier New"/>
          <w:color w:val="808080"/>
          <w:sz w:val="20"/>
          <w:szCs w:val="20"/>
          <w:lang w:eastAsia="en-GB"/>
        </w:rPr>
        <w:t>'.\dataset\\test\\6</w:t>
      </w:r>
      <w:proofErr w:type="gramEnd"/>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b/>
          <w:bCs/>
          <w:color w:val="000080"/>
          <w:sz w:val="20"/>
          <w:szCs w:val="20"/>
          <w:lang w:eastAsia="en-GB"/>
        </w:rPr>
        <w:t>)</w:t>
      </w:r>
    </w:p>
    <w:p w14:paraId="2A445543"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outTestDir7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roofErr w:type="gramStart"/>
      <w:r w:rsidRPr="00D82A0F">
        <w:rPr>
          <w:rFonts w:ascii="Courier New" w:eastAsia="Times New Roman" w:hAnsi="Courier New" w:cs="Courier New"/>
          <w:color w:val="808080"/>
          <w:sz w:val="20"/>
          <w:szCs w:val="20"/>
          <w:lang w:eastAsia="en-GB"/>
        </w:rPr>
        <w:t>'.\dataset\\test\\7</w:t>
      </w:r>
      <w:proofErr w:type="gramEnd"/>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b/>
          <w:bCs/>
          <w:color w:val="000080"/>
          <w:sz w:val="20"/>
          <w:szCs w:val="20"/>
          <w:lang w:eastAsia="en-GB"/>
        </w:rPr>
        <w:t>)</w:t>
      </w:r>
    </w:p>
    <w:p w14:paraId="1A87C256"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outTestDir8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roofErr w:type="gramStart"/>
      <w:r w:rsidRPr="00D82A0F">
        <w:rPr>
          <w:rFonts w:ascii="Courier New" w:eastAsia="Times New Roman" w:hAnsi="Courier New" w:cs="Courier New"/>
          <w:color w:val="808080"/>
          <w:sz w:val="20"/>
          <w:szCs w:val="20"/>
          <w:lang w:eastAsia="en-GB"/>
        </w:rPr>
        <w:t>'.\dataset\\test\\8</w:t>
      </w:r>
      <w:proofErr w:type="gramEnd"/>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b/>
          <w:bCs/>
          <w:color w:val="000080"/>
          <w:sz w:val="20"/>
          <w:szCs w:val="20"/>
          <w:lang w:eastAsia="en-GB"/>
        </w:rPr>
        <w:t>)</w:t>
      </w:r>
    </w:p>
    <w:p w14:paraId="65370C4C"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outTestDir9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roofErr w:type="gramStart"/>
      <w:r w:rsidRPr="00D82A0F">
        <w:rPr>
          <w:rFonts w:ascii="Courier New" w:eastAsia="Times New Roman" w:hAnsi="Courier New" w:cs="Courier New"/>
          <w:color w:val="808080"/>
          <w:sz w:val="20"/>
          <w:szCs w:val="20"/>
          <w:lang w:eastAsia="en-GB"/>
        </w:rPr>
        <w:t>'.\dataset\\test\\9</w:t>
      </w:r>
      <w:proofErr w:type="gramEnd"/>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b/>
          <w:bCs/>
          <w:color w:val="000080"/>
          <w:sz w:val="20"/>
          <w:szCs w:val="20"/>
          <w:lang w:eastAsia="en-GB"/>
        </w:rPr>
        <w:t>)</w:t>
      </w:r>
    </w:p>
    <w:p w14:paraId="0BDF9C26"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
    <w:p w14:paraId="1C761DCC"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if</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not</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os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path</w:t>
      </w:r>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exists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outTrainDir0</w:t>
      </w:r>
      <w:r w:rsidRPr="00D82A0F">
        <w:rPr>
          <w:rFonts w:ascii="Courier New" w:eastAsia="Times New Roman" w:hAnsi="Courier New" w:cs="Courier New"/>
          <w:b/>
          <w:bCs/>
          <w:color w:val="000080"/>
          <w:sz w:val="20"/>
          <w:szCs w:val="20"/>
          <w:lang w:eastAsia="en-GB"/>
        </w:rPr>
        <w:t>):</w:t>
      </w:r>
    </w:p>
    <w:p w14:paraId="7A61D33A"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os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makedirs</w:t>
      </w:r>
      <w:proofErr w:type="spellEnd"/>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outTrainDir0</w:t>
      </w:r>
      <w:r w:rsidRPr="00D82A0F">
        <w:rPr>
          <w:rFonts w:ascii="Courier New" w:eastAsia="Times New Roman" w:hAnsi="Courier New" w:cs="Courier New"/>
          <w:b/>
          <w:bCs/>
          <w:color w:val="000080"/>
          <w:sz w:val="20"/>
          <w:szCs w:val="20"/>
          <w:lang w:eastAsia="en-GB"/>
        </w:rPr>
        <w:t>)</w:t>
      </w:r>
    </w:p>
    <w:p w14:paraId="15F15A26"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if</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not</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os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path</w:t>
      </w:r>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exists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outTrainDir1</w:t>
      </w:r>
      <w:r w:rsidRPr="00D82A0F">
        <w:rPr>
          <w:rFonts w:ascii="Courier New" w:eastAsia="Times New Roman" w:hAnsi="Courier New" w:cs="Courier New"/>
          <w:b/>
          <w:bCs/>
          <w:color w:val="000080"/>
          <w:sz w:val="20"/>
          <w:szCs w:val="20"/>
          <w:lang w:eastAsia="en-GB"/>
        </w:rPr>
        <w:t>):</w:t>
      </w:r>
    </w:p>
    <w:p w14:paraId="671C23DE"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os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makedirs</w:t>
      </w:r>
      <w:proofErr w:type="spellEnd"/>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outTrainDir1</w:t>
      </w:r>
      <w:r w:rsidRPr="00D82A0F">
        <w:rPr>
          <w:rFonts w:ascii="Courier New" w:eastAsia="Times New Roman" w:hAnsi="Courier New" w:cs="Courier New"/>
          <w:b/>
          <w:bCs/>
          <w:color w:val="000080"/>
          <w:sz w:val="20"/>
          <w:szCs w:val="20"/>
          <w:lang w:eastAsia="en-GB"/>
        </w:rPr>
        <w:t>)</w:t>
      </w:r>
    </w:p>
    <w:p w14:paraId="3D98E11A"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if</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not</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os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path</w:t>
      </w:r>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exists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outTrainDir2</w:t>
      </w:r>
      <w:r w:rsidRPr="00D82A0F">
        <w:rPr>
          <w:rFonts w:ascii="Courier New" w:eastAsia="Times New Roman" w:hAnsi="Courier New" w:cs="Courier New"/>
          <w:b/>
          <w:bCs/>
          <w:color w:val="000080"/>
          <w:sz w:val="20"/>
          <w:szCs w:val="20"/>
          <w:lang w:eastAsia="en-GB"/>
        </w:rPr>
        <w:t>):</w:t>
      </w:r>
    </w:p>
    <w:p w14:paraId="2D007A0A"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os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makedirs</w:t>
      </w:r>
      <w:proofErr w:type="spellEnd"/>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outTrainDir2</w:t>
      </w:r>
      <w:r w:rsidRPr="00D82A0F">
        <w:rPr>
          <w:rFonts w:ascii="Courier New" w:eastAsia="Times New Roman" w:hAnsi="Courier New" w:cs="Courier New"/>
          <w:b/>
          <w:bCs/>
          <w:color w:val="000080"/>
          <w:sz w:val="20"/>
          <w:szCs w:val="20"/>
          <w:lang w:eastAsia="en-GB"/>
        </w:rPr>
        <w:t>)</w:t>
      </w:r>
    </w:p>
    <w:p w14:paraId="06569213"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if</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not</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os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path</w:t>
      </w:r>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exists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outTrainDir3</w:t>
      </w:r>
      <w:r w:rsidRPr="00D82A0F">
        <w:rPr>
          <w:rFonts w:ascii="Courier New" w:eastAsia="Times New Roman" w:hAnsi="Courier New" w:cs="Courier New"/>
          <w:b/>
          <w:bCs/>
          <w:color w:val="000080"/>
          <w:sz w:val="20"/>
          <w:szCs w:val="20"/>
          <w:lang w:eastAsia="en-GB"/>
        </w:rPr>
        <w:t>):</w:t>
      </w:r>
    </w:p>
    <w:p w14:paraId="422E9E78"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os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makedirs</w:t>
      </w:r>
      <w:proofErr w:type="spellEnd"/>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outTrainDir3</w:t>
      </w:r>
      <w:r w:rsidRPr="00D82A0F">
        <w:rPr>
          <w:rFonts w:ascii="Courier New" w:eastAsia="Times New Roman" w:hAnsi="Courier New" w:cs="Courier New"/>
          <w:b/>
          <w:bCs/>
          <w:color w:val="000080"/>
          <w:sz w:val="20"/>
          <w:szCs w:val="20"/>
          <w:lang w:eastAsia="en-GB"/>
        </w:rPr>
        <w:t>)</w:t>
      </w:r>
    </w:p>
    <w:p w14:paraId="11824AF2"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if</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not</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os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path</w:t>
      </w:r>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exists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outTrainDir4</w:t>
      </w:r>
      <w:r w:rsidRPr="00D82A0F">
        <w:rPr>
          <w:rFonts w:ascii="Courier New" w:eastAsia="Times New Roman" w:hAnsi="Courier New" w:cs="Courier New"/>
          <w:b/>
          <w:bCs/>
          <w:color w:val="000080"/>
          <w:sz w:val="20"/>
          <w:szCs w:val="20"/>
          <w:lang w:eastAsia="en-GB"/>
        </w:rPr>
        <w:t>):</w:t>
      </w:r>
    </w:p>
    <w:p w14:paraId="4E81E83A"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os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makedirs</w:t>
      </w:r>
      <w:proofErr w:type="spellEnd"/>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outTrainDir4</w:t>
      </w:r>
      <w:r w:rsidRPr="00D82A0F">
        <w:rPr>
          <w:rFonts w:ascii="Courier New" w:eastAsia="Times New Roman" w:hAnsi="Courier New" w:cs="Courier New"/>
          <w:b/>
          <w:bCs/>
          <w:color w:val="000080"/>
          <w:sz w:val="20"/>
          <w:szCs w:val="20"/>
          <w:lang w:eastAsia="en-GB"/>
        </w:rPr>
        <w:t>)</w:t>
      </w:r>
    </w:p>
    <w:p w14:paraId="68B6C964"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if</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not</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os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path</w:t>
      </w:r>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exists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outTrainDir5</w:t>
      </w:r>
      <w:r w:rsidRPr="00D82A0F">
        <w:rPr>
          <w:rFonts w:ascii="Courier New" w:eastAsia="Times New Roman" w:hAnsi="Courier New" w:cs="Courier New"/>
          <w:b/>
          <w:bCs/>
          <w:color w:val="000080"/>
          <w:sz w:val="20"/>
          <w:szCs w:val="20"/>
          <w:lang w:eastAsia="en-GB"/>
        </w:rPr>
        <w:t>):</w:t>
      </w:r>
    </w:p>
    <w:p w14:paraId="4758F6BE"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os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makedirs</w:t>
      </w:r>
      <w:proofErr w:type="spellEnd"/>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outTrainDir5</w:t>
      </w:r>
      <w:r w:rsidRPr="00D82A0F">
        <w:rPr>
          <w:rFonts w:ascii="Courier New" w:eastAsia="Times New Roman" w:hAnsi="Courier New" w:cs="Courier New"/>
          <w:b/>
          <w:bCs/>
          <w:color w:val="000080"/>
          <w:sz w:val="20"/>
          <w:szCs w:val="20"/>
          <w:lang w:eastAsia="en-GB"/>
        </w:rPr>
        <w:t>)</w:t>
      </w:r>
    </w:p>
    <w:p w14:paraId="3AFEA2B4"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if</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not</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os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path</w:t>
      </w:r>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exists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outTrainDir6</w:t>
      </w:r>
      <w:r w:rsidRPr="00D82A0F">
        <w:rPr>
          <w:rFonts w:ascii="Courier New" w:eastAsia="Times New Roman" w:hAnsi="Courier New" w:cs="Courier New"/>
          <w:b/>
          <w:bCs/>
          <w:color w:val="000080"/>
          <w:sz w:val="20"/>
          <w:szCs w:val="20"/>
          <w:lang w:eastAsia="en-GB"/>
        </w:rPr>
        <w:t>):</w:t>
      </w:r>
    </w:p>
    <w:p w14:paraId="55B49866"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os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makedirs</w:t>
      </w:r>
      <w:proofErr w:type="spellEnd"/>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outTrainDir6</w:t>
      </w:r>
      <w:r w:rsidRPr="00D82A0F">
        <w:rPr>
          <w:rFonts w:ascii="Courier New" w:eastAsia="Times New Roman" w:hAnsi="Courier New" w:cs="Courier New"/>
          <w:b/>
          <w:bCs/>
          <w:color w:val="000080"/>
          <w:sz w:val="20"/>
          <w:szCs w:val="20"/>
          <w:lang w:eastAsia="en-GB"/>
        </w:rPr>
        <w:t>)</w:t>
      </w:r>
    </w:p>
    <w:p w14:paraId="0C476610"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if</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not</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os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path</w:t>
      </w:r>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exists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outTrainDir7</w:t>
      </w:r>
      <w:r w:rsidRPr="00D82A0F">
        <w:rPr>
          <w:rFonts w:ascii="Courier New" w:eastAsia="Times New Roman" w:hAnsi="Courier New" w:cs="Courier New"/>
          <w:b/>
          <w:bCs/>
          <w:color w:val="000080"/>
          <w:sz w:val="20"/>
          <w:szCs w:val="20"/>
          <w:lang w:eastAsia="en-GB"/>
        </w:rPr>
        <w:t>):</w:t>
      </w:r>
    </w:p>
    <w:p w14:paraId="2A232198"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os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makedirs</w:t>
      </w:r>
      <w:proofErr w:type="spellEnd"/>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outTrainDir7</w:t>
      </w:r>
      <w:r w:rsidRPr="00D82A0F">
        <w:rPr>
          <w:rFonts w:ascii="Courier New" w:eastAsia="Times New Roman" w:hAnsi="Courier New" w:cs="Courier New"/>
          <w:b/>
          <w:bCs/>
          <w:color w:val="000080"/>
          <w:sz w:val="20"/>
          <w:szCs w:val="20"/>
          <w:lang w:eastAsia="en-GB"/>
        </w:rPr>
        <w:t>)</w:t>
      </w:r>
    </w:p>
    <w:p w14:paraId="20CC9D63"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lastRenderedPageBreak/>
        <w:t>if</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not</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os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path</w:t>
      </w:r>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exists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outTrainDir8</w:t>
      </w:r>
      <w:r w:rsidRPr="00D82A0F">
        <w:rPr>
          <w:rFonts w:ascii="Courier New" w:eastAsia="Times New Roman" w:hAnsi="Courier New" w:cs="Courier New"/>
          <w:b/>
          <w:bCs/>
          <w:color w:val="000080"/>
          <w:sz w:val="20"/>
          <w:szCs w:val="20"/>
          <w:lang w:eastAsia="en-GB"/>
        </w:rPr>
        <w:t>):</w:t>
      </w:r>
    </w:p>
    <w:p w14:paraId="64BE9848"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os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makedirs</w:t>
      </w:r>
      <w:proofErr w:type="spellEnd"/>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outTrainDir8</w:t>
      </w:r>
      <w:r w:rsidRPr="00D82A0F">
        <w:rPr>
          <w:rFonts w:ascii="Courier New" w:eastAsia="Times New Roman" w:hAnsi="Courier New" w:cs="Courier New"/>
          <w:b/>
          <w:bCs/>
          <w:color w:val="000080"/>
          <w:sz w:val="20"/>
          <w:szCs w:val="20"/>
          <w:lang w:eastAsia="en-GB"/>
        </w:rPr>
        <w:t>)</w:t>
      </w:r>
    </w:p>
    <w:p w14:paraId="7EE500A2"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if</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not</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os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path</w:t>
      </w:r>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exists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outTrainDir9</w:t>
      </w:r>
      <w:r w:rsidRPr="00D82A0F">
        <w:rPr>
          <w:rFonts w:ascii="Courier New" w:eastAsia="Times New Roman" w:hAnsi="Courier New" w:cs="Courier New"/>
          <w:b/>
          <w:bCs/>
          <w:color w:val="000080"/>
          <w:sz w:val="20"/>
          <w:szCs w:val="20"/>
          <w:lang w:eastAsia="en-GB"/>
        </w:rPr>
        <w:t>):</w:t>
      </w:r>
    </w:p>
    <w:p w14:paraId="32563812"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os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makedirs</w:t>
      </w:r>
      <w:proofErr w:type="spellEnd"/>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outTrainDir9</w:t>
      </w:r>
      <w:r w:rsidRPr="00D82A0F">
        <w:rPr>
          <w:rFonts w:ascii="Courier New" w:eastAsia="Times New Roman" w:hAnsi="Courier New" w:cs="Courier New"/>
          <w:b/>
          <w:bCs/>
          <w:color w:val="000080"/>
          <w:sz w:val="20"/>
          <w:szCs w:val="20"/>
          <w:lang w:eastAsia="en-GB"/>
        </w:rPr>
        <w:t>)</w:t>
      </w:r>
    </w:p>
    <w:p w14:paraId="30B1CFB3"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
    <w:p w14:paraId="3079D29B"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if</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not</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os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path</w:t>
      </w:r>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exists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outValidDir0</w:t>
      </w:r>
      <w:r w:rsidRPr="00D82A0F">
        <w:rPr>
          <w:rFonts w:ascii="Courier New" w:eastAsia="Times New Roman" w:hAnsi="Courier New" w:cs="Courier New"/>
          <w:b/>
          <w:bCs/>
          <w:color w:val="000080"/>
          <w:sz w:val="20"/>
          <w:szCs w:val="20"/>
          <w:lang w:eastAsia="en-GB"/>
        </w:rPr>
        <w:t>):</w:t>
      </w:r>
    </w:p>
    <w:p w14:paraId="4C915036"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os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makedirs</w:t>
      </w:r>
      <w:proofErr w:type="spellEnd"/>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outValidDir0</w:t>
      </w:r>
      <w:r w:rsidRPr="00D82A0F">
        <w:rPr>
          <w:rFonts w:ascii="Courier New" w:eastAsia="Times New Roman" w:hAnsi="Courier New" w:cs="Courier New"/>
          <w:b/>
          <w:bCs/>
          <w:color w:val="000080"/>
          <w:sz w:val="20"/>
          <w:szCs w:val="20"/>
          <w:lang w:eastAsia="en-GB"/>
        </w:rPr>
        <w:t>)</w:t>
      </w:r>
    </w:p>
    <w:p w14:paraId="7DBF0187"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if</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not</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os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path</w:t>
      </w:r>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exists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outValidDir1</w:t>
      </w:r>
      <w:r w:rsidRPr="00D82A0F">
        <w:rPr>
          <w:rFonts w:ascii="Courier New" w:eastAsia="Times New Roman" w:hAnsi="Courier New" w:cs="Courier New"/>
          <w:b/>
          <w:bCs/>
          <w:color w:val="000080"/>
          <w:sz w:val="20"/>
          <w:szCs w:val="20"/>
          <w:lang w:eastAsia="en-GB"/>
        </w:rPr>
        <w:t>):</w:t>
      </w:r>
    </w:p>
    <w:p w14:paraId="23AA970C"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os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makedirs</w:t>
      </w:r>
      <w:proofErr w:type="spellEnd"/>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outValidDir1</w:t>
      </w:r>
      <w:r w:rsidRPr="00D82A0F">
        <w:rPr>
          <w:rFonts w:ascii="Courier New" w:eastAsia="Times New Roman" w:hAnsi="Courier New" w:cs="Courier New"/>
          <w:b/>
          <w:bCs/>
          <w:color w:val="000080"/>
          <w:sz w:val="20"/>
          <w:szCs w:val="20"/>
          <w:lang w:eastAsia="en-GB"/>
        </w:rPr>
        <w:t>)</w:t>
      </w:r>
    </w:p>
    <w:p w14:paraId="62717CB3"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if</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not</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os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path</w:t>
      </w:r>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exists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outValidDir2</w:t>
      </w:r>
      <w:r w:rsidRPr="00D82A0F">
        <w:rPr>
          <w:rFonts w:ascii="Courier New" w:eastAsia="Times New Roman" w:hAnsi="Courier New" w:cs="Courier New"/>
          <w:b/>
          <w:bCs/>
          <w:color w:val="000080"/>
          <w:sz w:val="20"/>
          <w:szCs w:val="20"/>
          <w:lang w:eastAsia="en-GB"/>
        </w:rPr>
        <w:t>):</w:t>
      </w:r>
    </w:p>
    <w:p w14:paraId="36C9DAF6"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os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makedirs</w:t>
      </w:r>
      <w:proofErr w:type="spellEnd"/>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outValidDir2</w:t>
      </w:r>
      <w:r w:rsidRPr="00D82A0F">
        <w:rPr>
          <w:rFonts w:ascii="Courier New" w:eastAsia="Times New Roman" w:hAnsi="Courier New" w:cs="Courier New"/>
          <w:b/>
          <w:bCs/>
          <w:color w:val="000080"/>
          <w:sz w:val="20"/>
          <w:szCs w:val="20"/>
          <w:lang w:eastAsia="en-GB"/>
        </w:rPr>
        <w:t>)</w:t>
      </w:r>
    </w:p>
    <w:p w14:paraId="78E1D379"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if</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not</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os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path</w:t>
      </w:r>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exists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outValidDir3</w:t>
      </w:r>
      <w:r w:rsidRPr="00D82A0F">
        <w:rPr>
          <w:rFonts w:ascii="Courier New" w:eastAsia="Times New Roman" w:hAnsi="Courier New" w:cs="Courier New"/>
          <w:b/>
          <w:bCs/>
          <w:color w:val="000080"/>
          <w:sz w:val="20"/>
          <w:szCs w:val="20"/>
          <w:lang w:eastAsia="en-GB"/>
        </w:rPr>
        <w:t>):</w:t>
      </w:r>
    </w:p>
    <w:p w14:paraId="0A7ACD6F"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os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makedirs</w:t>
      </w:r>
      <w:proofErr w:type="spellEnd"/>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outValidDir3</w:t>
      </w:r>
      <w:r w:rsidRPr="00D82A0F">
        <w:rPr>
          <w:rFonts w:ascii="Courier New" w:eastAsia="Times New Roman" w:hAnsi="Courier New" w:cs="Courier New"/>
          <w:b/>
          <w:bCs/>
          <w:color w:val="000080"/>
          <w:sz w:val="20"/>
          <w:szCs w:val="20"/>
          <w:lang w:eastAsia="en-GB"/>
        </w:rPr>
        <w:t>)</w:t>
      </w:r>
    </w:p>
    <w:p w14:paraId="2427D432"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if</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not</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os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path</w:t>
      </w:r>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exists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outValidDir4</w:t>
      </w:r>
      <w:r w:rsidRPr="00D82A0F">
        <w:rPr>
          <w:rFonts w:ascii="Courier New" w:eastAsia="Times New Roman" w:hAnsi="Courier New" w:cs="Courier New"/>
          <w:b/>
          <w:bCs/>
          <w:color w:val="000080"/>
          <w:sz w:val="20"/>
          <w:szCs w:val="20"/>
          <w:lang w:eastAsia="en-GB"/>
        </w:rPr>
        <w:t>):</w:t>
      </w:r>
    </w:p>
    <w:p w14:paraId="270456D6"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os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makedirs</w:t>
      </w:r>
      <w:proofErr w:type="spellEnd"/>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outValidDir4</w:t>
      </w:r>
      <w:r w:rsidRPr="00D82A0F">
        <w:rPr>
          <w:rFonts w:ascii="Courier New" w:eastAsia="Times New Roman" w:hAnsi="Courier New" w:cs="Courier New"/>
          <w:b/>
          <w:bCs/>
          <w:color w:val="000080"/>
          <w:sz w:val="20"/>
          <w:szCs w:val="20"/>
          <w:lang w:eastAsia="en-GB"/>
        </w:rPr>
        <w:t>)</w:t>
      </w:r>
    </w:p>
    <w:p w14:paraId="6C840CF5"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if</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not</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os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path</w:t>
      </w:r>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exists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outValidDir5</w:t>
      </w:r>
      <w:r w:rsidRPr="00D82A0F">
        <w:rPr>
          <w:rFonts w:ascii="Courier New" w:eastAsia="Times New Roman" w:hAnsi="Courier New" w:cs="Courier New"/>
          <w:b/>
          <w:bCs/>
          <w:color w:val="000080"/>
          <w:sz w:val="20"/>
          <w:szCs w:val="20"/>
          <w:lang w:eastAsia="en-GB"/>
        </w:rPr>
        <w:t>):</w:t>
      </w:r>
    </w:p>
    <w:p w14:paraId="20F1FC35"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os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makedirs</w:t>
      </w:r>
      <w:proofErr w:type="spellEnd"/>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outValidDir5</w:t>
      </w:r>
      <w:r w:rsidRPr="00D82A0F">
        <w:rPr>
          <w:rFonts w:ascii="Courier New" w:eastAsia="Times New Roman" w:hAnsi="Courier New" w:cs="Courier New"/>
          <w:b/>
          <w:bCs/>
          <w:color w:val="000080"/>
          <w:sz w:val="20"/>
          <w:szCs w:val="20"/>
          <w:lang w:eastAsia="en-GB"/>
        </w:rPr>
        <w:t>)</w:t>
      </w:r>
    </w:p>
    <w:p w14:paraId="7E6531A0"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if</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not</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os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path</w:t>
      </w:r>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exists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outValidDir6</w:t>
      </w:r>
      <w:r w:rsidRPr="00D82A0F">
        <w:rPr>
          <w:rFonts w:ascii="Courier New" w:eastAsia="Times New Roman" w:hAnsi="Courier New" w:cs="Courier New"/>
          <w:b/>
          <w:bCs/>
          <w:color w:val="000080"/>
          <w:sz w:val="20"/>
          <w:szCs w:val="20"/>
          <w:lang w:eastAsia="en-GB"/>
        </w:rPr>
        <w:t>):</w:t>
      </w:r>
    </w:p>
    <w:p w14:paraId="0B2DC60F"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os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makedirs</w:t>
      </w:r>
      <w:proofErr w:type="spellEnd"/>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outValidDir6</w:t>
      </w:r>
      <w:r w:rsidRPr="00D82A0F">
        <w:rPr>
          <w:rFonts w:ascii="Courier New" w:eastAsia="Times New Roman" w:hAnsi="Courier New" w:cs="Courier New"/>
          <w:b/>
          <w:bCs/>
          <w:color w:val="000080"/>
          <w:sz w:val="20"/>
          <w:szCs w:val="20"/>
          <w:lang w:eastAsia="en-GB"/>
        </w:rPr>
        <w:t>)</w:t>
      </w:r>
    </w:p>
    <w:p w14:paraId="7613D588"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if</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not</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os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path</w:t>
      </w:r>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exists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outValidDir7</w:t>
      </w:r>
      <w:r w:rsidRPr="00D82A0F">
        <w:rPr>
          <w:rFonts w:ascii="Courier New" w:eastAsia="Times New Roman" w:hAnsi="Courier New" w:cs="Courier New"/>
          <w:b/>
          <w:bCs/>
          <w:color w:val="000080"/>
          <w:sz w:val="20"/>
          <w:szCs w:val="20"/>
          <w:lang w:eastAsia="en-GB"/>
        </w:rPr>
        <w:t>):</w:t>
      </w:r>
    </w:p>
    <w:p w14:paraId="71F3C96D"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os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makedirs</w:t>
      </w:r>
      <w:proofErr w:type="spellEnd"/>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outValidDir7</w:t>
      </w:r>
      <w:r w:rsidRPr="00D82A0F">
        <w:rPr>
          <w:rFonts w:ascii="Courier New" w:eastAsia="Times New Roman" w:hAnsi="Courier New" w:cs="Courier New"/>
          <w:b/>
          <w:bCs/>
          <w:color w:val="000080"/>
          <w:sz w:val="20"/>
          <w:szCs w:val="20"/>
          <w:lang w:eastAsia="en-GB"/>
        </w:rPr>
        <w:t>)</w:t>
      </w:r>
    </w:p>
    <w:p w14:paraId="308340BA"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if</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not</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os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path</w:t>
      </w:r>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exists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outValidDir8</w:t>
      </w:r>
      <w:r w:rsidRPr="00D82A0F">
        <w:rPr>
          <w:rFonts w:ascii="Courier New" w:eastAsia="Times New Roman" w:hAnsi="Courier New" w:cs="Courier New"/>
          <w:b/>
          <w:bCs/>
          <w:color w:val="000080"/>
          <w:sz w:val="20"/>
          <w:szCs w:val="20"/>
          <w:lang w:eastAsia="en-GB"/>
        </w:rPr>
        <w:t>):</w:t>
      </w:r>
    </w:p>
    <w:p w14:paraId="3656E93A"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os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makedirs</w:t>
      </w:r>
      <w:proofErr w:type="spellEnd"/>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outValidDir8</w:t>
      </w:r>
      <w:r w:rsidRPr="00D82A0F">
        <w:rPr>
          <w:rFonts w:ascii="Courier New" w:eastAsia="Times New Roman" w:hAnsi="Courier New" w:cs="Courier New"/>
          <w:b/>
          <w:bCs/>
          <w:color w:val="000080"/>
          <w:sz w:val="20"/>
          <w:szCs w:val="20"/>
          <w:lang w:eastAsia="en-GB"/>
        </w:rPr>
        <w:t>)</w:t>
      </w:r>
    </w:p>
    <w:p w14:paraId="3F3E1EC0"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if</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not</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os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path</w:t>
      </w:r>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exists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outValidDir9</w:t>
      </w:r>
      <w:r w:rsidRPr="00D82A0F">
        <w:rPr>
          <w:rFonts w:ascii="Courier New" w:eastAsia="Times New Roman" w:hAnsi="Courier New" w:cs="Courier New"/>
          <w:b/>
          <w:bCs/>
          <w:color w:val="000080"/>
          <w:sz w:val="20"/>
          <w:szCs w:val="20"/>
          <w:lang w:eastAsia="en-GB"/>
        </w:rPr>
        <w:t>):</w:t>
      </w:r>
    </w:p>
    <w:p w14:paraId="4D2E8CEE"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os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makedirs</w:t>
      </w:r>
      <w:proofErr w:type="spellEnd"/>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outValidDir9</w:t>
      </w:r>
      <w:r w:rsidRPr="00D82A0F">
        <w:rPr>
          <w:rFonts w:ascii="Courier New" w:eastAsia="Times New Roman" w:hAnsi="Courier New" w:cs="Courier New"/>
          <w:b/>
          <w:bCs/>
          <w:color w:val="000080"/>
          <w:sz w:val="20"/>
          <w:szCs w:val="20"/>
          <w:lang w:eastAsia="en-GB"/>
        </w:rPr>
        <w:t>)</w:t>
      </w:r>
    </w:p>
    <w:p w14:paraId="0DE176DB"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
    <w:p w14:paraId="1D9974B8"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if</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not</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os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path</w:t>
      </w:r>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exists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outTestDir0</w:t>
      </w:r>
      <w:r w:rsidRPr="00D82A0F">
        <w:rPr>
          <w:rFonts w:ascii="Courier New" w:eastAsia="Times New Roman" w:hAnsi="Courier New" w:cs="Courier New"/>
          <w:b/>
          <w:bCs/>
          <w:color w:val="000080"/>
          <w:sz w:val="20"/>
          <w:szCs w:val="20"/>
          <w:lang w:eastAsia="en-GB"/>
        </w:rPr>
        <w:t>):</w:t>
      </w:r>
    </w:p>
    <w:p w14:paraId="231F836C"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os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makedirs</w:t>
      </w:r>
      <w:proofErr w:type="spellEnd"/>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outTestDir0</w:t>
      </w:r>
      <w:r w:rsidRPr="00D82A0F">
        <w:rPr>
          <w:rFonts w:ascii="Courier New" w:eastAsia="Times New Roman" w:hAnsi="Courier New" w:cs="Courier New"/>
          <w:b/>
          <w:bCs/>
          <w:color w:val="000080"/>
          <w:sz w:val="20"/>
          <w:szCs w:val="20"/>
          <w:lang w:eastAsia="en-GB"/>
        </w:rPr>
        <w:t>)</w:t>
      </w:r>
    </w:p>
    <w:p w14:paraId="0B019224"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if</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not</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os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path</w:t>
      </w:r>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exists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outTestDir1</w:t>
      </w:r>
      <w:r w:rsidRPr="00D82A0F">
        <w:rPr>
          <w:rFonts w:ascii="Courier New" w:eastAsia="Times New Roman" w:hAnsi="Courier New" w:cs="Courier New"/>
          <w:b/>
          <w:bCs/>
          <w:color w:val="000080"/>
          <w:sz w:val="20"/>
          <w:szCs w:val="20"/>
          <w:lang w:eastAsia="en-GB"/>
        </w:rPr>
        <w:t>):</w:t>
      </w:r>
    </w:p>
    <w:p w14:paraId="565022A1"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os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makedirs</w:t>
      </w:r>
      <w:proofErr w:type="spellEnd"/>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outTestDir1</w:t>
      </w:r>
      <w:r w:rsidRPr="00D82A0F">
        <w:rPr>
          <w:rFonts w:ascii="Courier New" w:eastAsia="Times New Roman" w:hAnsi="Courier New" w:cs="Courier New"/>
          <w:b/>
          <w:bCs/>
          <w:color w:val="000080"/>
          <w:sz w:val="20"/>
          <w:szCs w:val="20"/>
          <w:lang w:eastAsia="en-GB"/>
        </w:rPr>
        <w:t>)</w:t>
      </w:r>
    </w:p>
    <w:p w14:paraId="5B4D5321"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if</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not</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os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path</w:t>
      </w:r>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exists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outTestDir2</w:t>
      </w:r>
      <w:r w:rsidRPr="00D82A0F">
        <w:rPr>
          <w:rFonts w:ascii="Courier New" w:eastAsia="Times New Roman" w:hAnsi="Courier New" w:cs="Courier New"/>
          <w:b/>
          <w:bCs/>
          <w:color w:val="000080"/>
          <w:sz w:val="20"/>
          <w:szCs w:val="20"/>
          <w:lang w:eastAsia="en-GB"/>
        </w:rPr>
        <w:t>):</w:t>
      </w:r>
    </w:p>
    <w:p w14:paraId="407AEE42"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os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makedirs</w:t>
      </w:r>
      <w:proofErr w:type="spellEnd"/>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outTestDir2</w:t>
      </w:r>
      <w:r w:rsidRPr="00D82A0F">
        <w:rPr>
          <w:rFonts w:ascii="Courier New" w:eastAsia="Times New Roman" w:hAnsi="Courier New" w:cs="Courier New"/>
          <w:b/>
          <w:bCs/>
          <w:color w:val="000080"/>
          <w:sz w:val="20"/>
          <w:szCs w:val="20"/>
          <w:lang w:eastAsia="en-GB"/>
        </w:rPr>
        <w:t>)</w:t>
      </w:r>
    </w:p>
    <w:p w14:paraId="47132894"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if</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not</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os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path</w:t>
      </w:r>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exists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outTestDir3</w:t>
      </w:r>
      <w:r w:rsidRPr="00D82A0F">
        <w:rPr>
          <w:rFonts w:ascii="Courier New" w:eastAsia="Times New Roman" w:hAnsi="Courier New" w:cs="Courier New"/>
          <w:b/>
          <w:bCs/>
          <w:color w:val="000080"/>
          <w:sz w:val="20"/>
          <w:szCs w:val="20"/>
          <w:lang w:eastAsia="en-GB"/>
        </w:rPr>
        <w:t>):</w:t>
      </w:r>
    </w:p>
    <w:p w14:paraId="45087DFF"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os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makedirs</w:t>
      </w:r>
      <w:proofErr w:type="spellEnd"/>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outTestDir3</w:t>
      </w:r>
      <w:r w:rsidRPr="00D82A0F">
        <w:rPr>
          <w:rFonts w:ascii="Courier New" w:eastAsia="Times New Roman" w:hAnsi="Courier New" w:cs="Courier New"/>
          <w:b/>
          <w:bCs/>
          <w:color w:val="000080"/>
          <w:sz w:val="20"/>
          <w:szCs w:val="20"/>
          <w:lang w:eastAsia="en-GB"/>
        </w:rPr>
        <w:t>)</w:t>
      </w:r>
    </w:p>
    <w:p w14:paraId="71D67D5F"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if</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not</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os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path</w:t>
      </w:r>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exists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outTestDir4</w:t>
      </w:r>
      <w:r w:rsidRPr="00D82A0F">
        <w:rPr>
          <w:rFonts w:ascii="Courier New" w:eastAsia="Times New Roman" w:hAnsi="Courier New" w:cs="Courier New"/>
          <w:b/>
          <w:bCs/>
          <w:color w:val="000080"/>
          <w:sz w:val="20"/>
          <w:szCs w:val="20"/>
          <w:lang w:eastAsia="en-GB"/>
        </w:rPr>
        <w:t>):</w:t>
      </w:r>
    </w:p>
    <w:p w14:paraId="4C948844"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os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makedirs</w:t>
      </w:r>
      <w:proofErr w:type="spellEnd"/>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outTestDir4</w:t>
      </w:r>
      <w:r w:rsidRPr="00D82A0F">
        <w:rPr>
          <w:rFonts w:ascii="Courier New" w:eastAsia="Times New Roman" w:hAnsi="Courier New" w:cs="Courier New"/>
          <w:b/>
          <w:bCs/>
          <w:color w:val="000080"/>
          <w:sz w:val="20"/>
          <w:szCs w:val="20"/>
          <w:lang w:eastAsia="en-GB"/>
        </w:rPr>
        <w:t>)</w:t>
      </w:r>
    </w:p>
    <w:p w14:paraId="793C8220"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if</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not</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os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path</w:t>
      </w:r>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exists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outTestDir5</w:t>
      </w:r>
      <w:r w:rsidRPr="00D82A0F">
        <w:rPr>
          <w:rFonts w:ascii="Courier New" w:eastAsia="Times New Roman" w:hAnsi="Courier New" w:cs="Courier New"/>
          <w:b/>
          <w:bCs/>
          <w:color w:val="000080"/>
          <w:sz w:val="20"/>
          <w:szCs w:val="20"/>
          <w:lang w:eastAsia="en-GB"/>
        </w:rPr>
        <w:t>):</w:t>
      </w:r>
    </w:p>
    <w:p w14:paraId="2158F545"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os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makedirs</w:t>
      </w:r>
      <w:proofErr w:type="spellEnd"/>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outTestDir5</w:t>
      </w:r>
      <w:r w:rsidRPr="00D82A0F">
        <w:rPr>
          <w:rFonts w:ascii="Courier New" w:eastAsia="Times New Roman" w:hAnsi="Courier New" w:cs="Courier New"/>
          <w:b/>
          <w:bCs/>
          <w:color w:val="000080"/>
          <w:sz w:val="20"/>
          <w:szCs w:val="20"/>
          <w:lang w:eastAsia="en-GB"/>
        </w:rPr>
        <w:t>)</w:t>
      </w:r>
    </w:p>
    <w:p w14:paraId="6CC6246A"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if</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not</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os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path</w:t>
      </w:r>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exists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outTestDir6</w:t>
      </w:r>
      <w:r w:rsidRPr="00D82A0F">
        <w:rPr>
          <w:rFonts w:ascii="Courier New" w:eastAsia="Times New Roman" w:hAnsi="Courier New" w:cs="Courier New"/>
          <w:b/>
          <w:bCs/>
          <w:color w:val="000080"/>
          <w:sz w:val="20"/>
          <w:szCs w:val="20"/>
          <w:lang w:eastAsia="en-GB"/>
        </w:rPr>
        <w:t>):</w:t>
      </w:r>
    </w:p>
    <w:p w14:paraId="086FFA3C"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os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makedirs</w:t>
      </w:r>
      <w:proofErr w:type="spellEnd"/>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outTestDir6</w:t>
      </w:r>
      <w:r w:rsidRPr="00D82A0F">
        <w:rPr>
          <w:rFonts w:ascii="Courier New" w:eastAsia="Times New Roman" w:hAnsi="Courier New" w:cs="Courier New"/>
          <w:b/>
          <w:bCs/>
          <w:color w:val="000080"/>
          <w:sz w:val="20"/>
          <w:szCs w:val="20"/>
          <w:lang w:eastAsia="en-GB"/>
        </w:rPr>
        <w:t>)</w:t>
      </w:r>
    </w:p>
    <w:p w14:paraId="4ADF8FDC"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if</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not</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os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path</w:t>
      </w:r>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exists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outTestDir7</w:t>
      </w:r>
      <w:r w:rsidRPr="00D82A0F">
        <w:rPr>
          <w:rFonts w:ascii="Courier New" w:eastAsia="Times New Roman" w:hAnsi="Courier New" w:cs="Courier New"/>
          <w:b/>
          <w:bCs/>
          <w:color w:val="000080"/>
          <w:sz w:val="20"/>
          <w:szCs w:val="20"/>
          <w:lang w:eastAsia="en-GB"/>
        </w:rPr>
        <w:t>):</w:t>
      </w:r>
    </w:p>
    <w:p w14:paraId="7D9ED05F"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os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makedirs</w:t>
      </w:r>
      <w:proofErr w:type="spellEnd"/>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outTestDir7</w:t>
      </w:r>
      <w:r w:rsidRPr="00D82A0F">
        <w:rPr>
          <w:rFonts w:ascii="Courier New" w:eastAsia="Times New Roman" w:hAnsi="Courier New" w:cs="Courier New"/>
          <w:b/>
          <w:bCs/>
          <w:color w:val="000080"/>
          <w:sz w:val="20"/>
          <w:szCs w:val="20"/>
          <w:lang w:eastAsia="en-GB"/>
        </w:rPr>
        <w:t>)</w:t>
      </w:r>
    </w:p>
    <w:p w14:paraId="50ACCA77"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if</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not</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os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path</w:t>
      </w:r>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exists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outTestDir8</w:t>
      </w:r>
      <w:r w:rsidRPr="00D82A0F">
        <w:rPr>
          <w:rFonts w:ascii="Courier New" w:eastAsia="Times New Roman" w:hAnsi="Courier New" w:cs="Courier New"/>
          <w:b/>
          <w:bCs/>
          <w:color w:val="000080"/>
          <w:sz w:val="20"/>
          <w:szCs w:val="20"/>
          <w:lang w:eastAsia="en-GB"/>
        </w:rPr>
        <w:t>):</w:t>
      </w:r>
    </w:p>
    <w:p w14:paraId="0FE01E1C"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os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makedirs</w:t>
      </w:r>
      <w:proofErr w:type="spellEnd"/>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outTestDir8</w:t>
      </w:r>
      <w:r w:rsidRPr="00D82A0F">
        <w:rPr>
          <w:rFonts w:ascii="Courier New" w:eastAsia="Times New Roman" w:hAnsi="Courier New" w:cs="Courier New"/>
          <w:b/>
          <w:bCs/>
          <w:color w:val="000080"/>
          <w:sz w:val="20"/>
          <w:szCs w:val="20"/>
          <w:lang w:eastAsia="en-GB"/>
        </w:rPr>
        <w:t>)</w:t>
      </w:r>
    </w:p>
    <w:p w14:paraId="23EFDAB6"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if</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not</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os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path</w:t>
      </w:r>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exists</w:t>
      </w:r>
      <w:proofErr w:type="spell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outTestDir9</w:t>
      </w:r>
      <w:r w:rsidRPr="00D82A0F">
        <w:rPr>
          <w:rFonts w:ascii="Courier New" w:eastAsia="Times New Roman" w:hAnsi="Courier New" w:cs="Courier New"/>
          <w:b/>
          <w:bCs/>
          <w:color w:val="000080"/>
          <w:sz w:val="20"/>
          <w:szCs w:val="20"/>
          <w:lang w:eastAsia="en-GB"/>
        </w:rPr>
        <w:t>):</w:t>
      </w:r>
    </w:p>
    <w:p w14:paraId="5A98243B" w14:textId="3BDED4CE"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os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makedirs</w:t>
      </w:r>
      <w:proofErr w:type="spellEnd"/>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outTestDir9</w:t>
      </w:r>
      <w:r w:rsidRPr="00D82A0F">
        <w:rPr>
          <w:rFonts w:ascii="Courier New" w:eastAsia="Times New Roman" w:hAnsi="Courier New" w:cs="Courier New"/>
          <w:b/>
          <w:bCs/>
          <w:color w:val="000080"/>
          <w:sz w:val="20"/>
          <w:szCs w:val="20"/>
          <w:lang w:eastAsia="en-GB"/>
        </w:rPr>
        <w:t>)</w:t>
      </w:r>
    </w:p>
    <w:p w14:paraId="19B2DE9A"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
    <w:p w14:paraId="7E127463"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for</w:t>
      </w:r>
      <w:r w:rsidRPr="00D82A0F">
        <w:rPr>
          <w:rFonts w:ascii="Courier New" w:eastAsia="Times New Roman" w:hAnsi="Courier New" w:cs="Courier New"/>
          <w:color w:val="000000"/>
          <w:sz w:val="20"/>
          <w:szCs w:val="20"/>
          <w:lang w:eastAsia="en-GB"/>
        </w:rPr>
        <w:t xml:space="preserve"> file </w:t>
      </w:r>
      <w:r w:rsidRPr="00D82A0F">
        <w:rPr>
          <w:rFonts w:ascii="Courier New" w:eastAsia="Times New Roman" w:hAnsi="Courier New" w:cs="Courier New"/>
          <w:b/>
          <w:bCs/>
          <w:color w:val="0000FF"/>
          <w:sz w:val="20"/>
          <w:szCs w:val="20"/>
          <w:lang w:eastAsia="en-GB"/>
        </w:rPr>
        <w:t>in</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os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listdir</w:t>
      </w:r>
      <w:proofErr w:type="spellEnd"/>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inputDir1</w:t>
      </w:r>
      <w:r w:rsidRPr="00D82A0F">
        <w:rPr>
          <w:rFonts w:ascii="Courier New" w:eastAsia="Times New Roman" w:hAnsi="Courier New" w:cs="Courier New"/>
          <w:b/>
          <w:bCs/>
          <w:color w:val="000080"/>
          <w:sz w:val="20"/>
          <w:szCs w:val="20"/>
          <w:lang w:eastAsia="en-GB"/>
        </w:rPr>
        <w:t>):</w:t>
      </w:r>
    </w:p>
    <w:p w14:paraId="2507EDE2"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fileName</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os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fsdecode</w:t>
      </w:r>
      <w:proofErr w:type="spellEnd"/>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file</w:t>
      </w:r>
      <w:r w:rsidRPr="00D82A0F">
        <w:rPr>
          <w:rFonts w:ascii="Courier New" w:eastAsia="Times New Roman" w:hAnsi="Courier New" w:cs="Courier New"/>
          <w:b/>
          <w:bCs/>
          <w:color w:val="000080"/>
          <w:sz w:val="20"/>
          <w:szCs w:val="20"/>
          <w:lang w:eastAsia="en-GB"/>
        </w:rPr>
        <w:t>)</w:t>
      </w:r>
    </w:p>
    <w:p w14:paraId="3C3DAA94"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selectedNumber</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int</w:t>
      </w:r>
      <w:r w:rsidRPr="00D82A0F">
        <w:rPr>
          <w:rFonts w:ascii="Courier New" w:eastAsia="Times New Roman" w:hAnsi="Courier New" w:cs="Courier New"/>
          <w:b/>
          <w:bCs/>
          <w:color w:val="000080"/>
          <w:sz w:val="20"/>
          <w:szCs w:val="20"/>
          <w:lang w:eastAsia="en-GB"/>
        </w:rPr>
        <w:t>(</w:t>
      </w:r>
      <w:proofErr w:type="spellStart"/>
      <w:proofErr w:type="gramStart"/>
      <w:r w:rsidRPr="00D82A0F">
        <w:rPr>
          <w:rFonts w:ascii="Courier New" w:eastAsia="Times New Roman" w:hAnsi="Courier New" w:cs="Courier New"/>
          <w:color w:val="000000"/>
          <w:sz w:val="20"/>
          <w:szCs w:val="20"/>
          <w:lang w:eastAsia="en-GB"/>
        </w:rPr>
        <w:t>fileName</w:t>
      </w:r>
      <w:proofErr w:type="spellEnd"/>
      <w:r w:rsidRPr="00D82A0F">
        <w:rPr>
          <w:rFonts w:ascii="Courier New" w:eastAsia="Times New Roman" w:hAnsi="Courier New" w:cs="Courier New"/>
          <w:b/>
          <w:bCs/>
          <w:color w:val="000080"/>
          <w:sz w:val="20"/>
          <w:szCs w:val="20"/>
          <w:lang w:eastAsia="en-GB"/>
        </w:rPr>
        <w:t>[</w:t>
      </w:r>
      <w:proofErr w:type="gramEnd"/>
      <w:r w:rsidRPr="00D82A0F">
        <w:rPr>
          <w:rFonts w:ascii="Courier New" w:eastAsia="Times New Roman" w:hAnsi="Courier New" w:cs="Courier New"/>
          <w:color w:val="FF0000"/>
          <w:sz w:val="20"/>
          <w:szCs w:val="20"/>
          <w:lang w:eastAsia="en-GB"/>
        </w:rPr>
        <w:t>0</w:t>
      </w:r>
      <w:r w:rsidRPr="00D82A0F">
        <w:rPr>
          <w:rFonts w:ascii="Courier New" w:eastAsia="Times New Roman" w:hAnsi="Courier New" w:cs="Courier New"/>
          <w:b/>
          <w:bCs/>
          <w:color w:val="000080"/>
          <w:sz w:val="20"/>
          <w:szCs w:val="20"/>
          <w:lang w:eastAsia="en-GB"/>
        </w:rPr>
        <w:t>])</w:t>
      </w:r>
    </w:p>
    <w:p w14:paraId="24C5C170"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selectedFilePath</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inputDir1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fileName</w:t>
      </w:r>
      <w:proofErr w:type="spellEnd"/>
    </w:p>
    <w:p w14:paraId="519ABF14"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im</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Image</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open</w:t>
      </w:r>
      <w:proofErr w:type="spellEnd"/>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selectedFilePath</w:t>
      </w:r>
      <w:proofErr w:type="spellEnd"/>
      <w:r w:rsidRPr="00D82A0F">
        <w:rPr>
          <w:rFonts w:ascii="Courier New" w:eastAsia="Times New Roman" w:hAnsi="Courier New" w:cs="Courier New"/>
          <w:b/>
          <w:bCs/>
          <w:color w:val="000080"/>
          <w:sz w:val="20"/>
          <w:szCs w:val="20"/>
          <w:lang w:eastAsia="en-GB"/>
        </w:rPr>
        <w:t>)</w:t>
      </w:r>
    </w:p>
    <w:p w14:paraId="38A1307E"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if</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selectedNumber</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FF0000"/>
          <w:sz w:val="20"/>
          <w:szCs w:val="20"/>
          <w:lang w:eastAsia="en-GB"/>
        </w:rPr>
        <w:t>0</w:t>
      </w:r>
      <w:r w:rsidRPr="00D82A0F">
        <w:rPr>
          <w:rFonts w:ascii="Courier New" w:eastAsia="Times New Roman" w:hAnsi="Courier New" w:cs="Courier New"/>
          <w:b/>
          <w:bCs/>
          <w:color w:val="000080"/>
          <w:sz w:val="20"/>
          <w:szCs w:val="20"/>
          <w:lang w:eastAsia="en-GB"/>
        </w:rPr>
        <w:t>):</w:t>
      </w:r>
    </w:p>
    <w:p w14:paraId="1ACE1D87"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newFilePath</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outTrainDir0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fileName</w:t>
      </w:r>
      <w:proofErr w:type="spellEnd"/>
    </w:p>
    <w:p w14:paraId="704F9005"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im</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save</w:t>
      </w:r>
      <w:proofErr w:type="spellEnd"/>
      <w:proofErr w:type="gramEnd"/>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newFilePath</w:t>
      </w:r>
      <w:proofErr w:type="spellEnd"/>
      <w:r w:rsidRPr="00D82A0F">
        <w:rPr>
          <w:rFonts w:ascii="Courier New" w:eastAsia="Times New Roman" w:hAnsi="Courier New" w:cs="Courier New"/>
          <w:b/>
          <w:bCs/>
          <w:color w:val="000080"/>
          <w:sz w:val="20"/>
          <w:szCs w:val="20"/>
          <w:lang w:eastAsia="en-GB"/>
        </w:rPr>
        <w:t>)</w:t>
      </w:r>
    </w:p>
    <w:p w14:paraId="3754F0B3"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b/>
          <w:bCs/>
          <w:color w:val="0000FF"/>
          <w:sz w:val="20"/>
          <w:szCs w:val="20"/>
          <w:lang w:eastAsia="en-GB"/>
        </w:rPr>
        <w:t>elif</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selectedNumber</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FF0000"/>
          <w:sz w:val="20"/>
          <w:szCs w:val="20"/>
          <w:lang w:eastAsia="en-GB"/>
        </w:rPr>
        <w:t>1</w:t>
      </w:r>
      <w:r w:rsidRPr="00D82A0F">
        <w:rPr>
          <w:rFonts w:ascii="Courier New" w:eastAsia="Times New Roman" w:hAnsi="Courier New" w:cs="Courier New"/>
          <w:b/>
          <w:bCs/>
          <w:color w:val="000080"/>
          <w:sz w:val="20"/>
          <w:szCs w:val="20"/>
          <w:lang w:eastAsia="en-GB"/>
        </w:rPr>
        <w:t>):</w:t>
      </w:r>
    </w:p>
    <w:p w14:paraId="50A2D79F"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newFilePath</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outTrainDir1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fileName</w:t>
      </w:r>
      <w:proofErr w:type="spellEnd"/>
    </w:p>
    <w:p w14:paraId="1236CB60"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im</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save</w:t>
      </w:r>
      <w:proofErr w:type="spellEnd"/>
      <w:proofErr w:type="gramEnd"/>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newFilePath</w:t>
      </w:r>
      <w:proofErr w:type="spellEnd"/>
      <w:r w:rsidRPr="00D82A0F">
        <w:rPr>
          <w:rFonts w:ascii="Courier New" w:eastAsia="Times New Roman" w:hAnsi="Courier New" w:cs="Courier New"/>
          <w:b/>
          <w:bCs/>
          <w:color w:val="000080"/>
          <w:sz w:val="20"/>
          <w:szCs w:val="20"/>
          <w:lang w:eastAsia="en-GB"/>
        </w:rPr>
        <w:t>)</w:t>
      </w:r>
    </w:p>
    <w:p w14:paraId="5B24E8D5"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b/>
          <w:bCs/>
          <w:color w:val="0000FF"/>
          <w:sz w:val="20"/>
          <w:szCs w:val="20"/>
          <w:lang w:eastAsia="en-GB"/>
        </w:rPr>
        <w:t>elif</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selectedNumber</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FF0000"/>
          <w:sz w:val="20"/>
          <w:szCs w:val="20"/>
          <w:lang w:eastAsia="en-GB"/>
        </w:rPr>
        <w:t>2</w:t>
      </w:r>
      <w:r w:rsidRPr="00D82A0F">
        <w:rPr>
          <w:rFonts w:ascii="Courier New" w:eastAsia="Times New Roman" w:hAnsi="Courier New" w:cs="Courier New"/>
          <w:b/>
          <w:bCs/>
          <w:color w:val="000080"/>
          <w:sz w:val="20"/>
          <w:szCs w:val="20"/>
          <w:lang w:eastAsia="en-GB"/>
        </w:rPr>
        <w:t>):</w:t>
      </w:r>
    </w:p>
    <w:p w14:paraId="32050DBE"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newFilePath</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outTrainDir2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fileName</w:t>
      </w:r>
      <w:proofErr w:type="spellEnd"/>
    </w:p>
    <w:p w14:paraId="06ED0E1D"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im</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save</w:t>
      </w:r>
      <w:proofErr w:type="spellEnd"/>
      <w:proofErr w:type="gramEnd"/>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newFilePath</w:t>
      </w:r>
      <w:proofErr w:type="spellEnd"/>
      <w:r w:rsidRPr="00D82A0F">
        <w:rPr>
          <w:rFonts w:ascii="Courier New" w:eastAsia="Times New Roman" w:hAnsi="Courier New" w:cs="Courier New"/>
          <w:b/>
          <w:bCs/>
          <w:color w:val="000080"/>
          <w:sz w:val="20"/>
          <w:szCs w:val="20"/>
          <w:lang w:eastAsia="en-GB"/>
        </w:rPr>
        <w:t>)</w:t>
      </w:r>
    </w:p>
    <w:p w14:paraId="4F432B14"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lastRenderedPageBreak/>
        <w:t xml:space="preserve">    </w:t>
      </w:r>
      <w:proofErr w:type="spellStart"/>
      <w:r w:rsidRPr="00D82A0F">
        <w:rPr>
          <w:rFonts w:ascii="Courier New" w:eastAsia="Times New Roman" w:hAnsi="Courier New" w:cs="Courier New"/>
          <w:b/>
          <w:bCs/>
          <w:color w:val="0000FF"/>
          <w:sz w:val="20"/>
          <w:szCs w:val="20"/>
          <w:lang w:eastAsia="en-GB"/>
        </w:rPr>
        <w:t>elif</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selectedNumber</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FF0000"/>
          <w:sz w:val="20"/>
          <w:szCs w:val="20"/>
          <w:lang w:eastAsia="en-GB"/>
        </w:rPr>
        <w:t>3</w:t>
      </w:r>
      <w:r w:rsidRPr="00D82A0F">
        <w:rPr>
          <w:rFonts w:ascii="Courier New" w:eastAsia="Times New Roman" w:hAnsi="Courier New" w:cs="Courier New"/>
          <w:b/>
          <w:bCs/>
          <w:color w:val="000080"/>
          <w:sz w:val="20"/>
          <w:szCs w:val="20"/>
          <w:lang w:eastAsia="en-GB"/>
        </w:rPr>
        <w:t>):</w:t>
      </w:r>
    </w:p>
    <w:p w14:paraId="5ED86F1D"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newFilePath</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outTrainDir3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fileName</w:t>
      </w:r>
      <w:proofErr w:type="spellEnd"/>
    </w:p>
    <w:p w14:paraId="302B8500"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im</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save</w:t>
      </w:r>
      <w:proofErr w:type="spellEnd"/>
      <w:proofErr w:type="gramEnd"/>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newFilePath</w:t>
      </w:r>
      <w:proofErr w:type="spellEnd"/>
      <w:r w:rsidRPr="00D82A0F">
        <w:rPr>
          <w:rFonts w:ascii="Courier New" w:eastAsia="Times New Roman" w:hAnsi="Courier New" w:cs="Courier New"/>
          <w:b/>
          <w:bCs/>
          <w:color w:val="000080"/>
          <w:sz w:val="20"/>
          <w:szCs w:val="20"/>
          <w:lang w:eastAsia="en-GB"/>
        </w:rPr>
        <w:t>)</w:t>
      </w:r>
    </w:p>
    <w:p w14:paraId="109A2632"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b/>
          <w:bCs/>
          <w:color w:val="0000FF"/>
          <w:sz w:val="20"/>
          <w:szCs w:val="20"/>
          <w:lang w:eastAsia="en-GB"/>
        </w:rPr>
        <w:t>elif</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selectedNumber</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FF0000"/>
          <w:sz w:val="20"/>
          <w:szCs w:val="20"/>
          <w:lang w:eastAsia="en-GB"/>
        </w:rPr>
        <w:t>4</w:t>
      </w:r>
      <w:r w:rsidRPr="00D82A0F">
        <w:rPr>
          <w:rFonts w:ascii="Courier New" w:eastAsia="Times New Roman" w:hAnsi="Courier New" w:cs="Courier New"/>
          <w:b/>
          <w:bCs/>
          <w:color w:val="000080"/>
          <w:sz w:val="20"/>
          <w:szCs w:val="20"/>
          <w:lang w:eastAsia="en-GB"/>
        </w:rPr>
        <w:t>):</w:t>
      </w:r>
    </w:p>
    <w:p w14:paraId="04B813CD"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newFilePath</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outTrainDir4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fileName</w:t>
      </w:r>
      <w:proofErr w:type="spellEnd"/>
    </w:p>
    <w:p w14:paraId="24DC4577"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im</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save</w:t>
      </w:r>
      <w:proofErr w:type="spellEnd"/>
      <w:proofErr w:type="gramEnd"/>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newFilePath</w:t>
      </w:r>
      <w:proofErr w:type="spellEnd"/>
      <w:r w:rsidRPr="00D82A0F">
        <w:rPr>
          <w:rFonts w:ascii="Courier New" w:eastAsia="Times New Roman" w:hAnsi="Courier New" w:cs="Courier New"/>
          <w:b/>
          <w:bCs/>
          <w:color w:val="000080"/>
          <w:sz w:val="20"/>
          <w:szCs w:val="20"/>
          <w:lang w:eastAsia="en-GB"/>
        </w:rPr>
        <w:t>)</w:t>
      </w:r>
    </w:p>
    <w:p w14:paraId="31619D3B"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b/>
          <w:bCs/>
          <w:color w:val="0000FF"/>
          <w:sz w:val="20"/>
          <w:szCs w:val="20"/>
          <w:lang w:eastAsia="en-GB"/>
        </w:rPr>
        <w:t>elif</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selectedNumber</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FF0000"/>
          <w:sz w:val="20"/>
          <w:szCs w:val="20"/>
          <w:lang w:eastAsia="en-GB"/>
        </w:rPr>
        <w:t>5</w:t>
      </w:r>
      <w:r w:rsidRPr="00D82A0F">
        <w:rPr>
          <w:rFonts w:ascii="Courier New" w:eastAsia="Times New Roman" w:hAnsi="Courier New" w:cs="Courier New"/>
          <w:b/>
          <w:bCs/>
          <w:color w:val="000080"/>
          <w:sz w:val="20"/>
          <w:szCs w:val="20"/>
          <w:lang w:eastAsia="en-GB"/>
        </w:rPr>
        <w:t>):</w:t>
      </w:r>
    </w:p>
    <w:p w14:paraId="08D9A05A"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newFilePath</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outTrainDir5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fileName</w:t>
      </w:r>
      <w:proofErr w:type="spellEnd"/>
    </w:p>
    <w:p w14:paraId="1FE94DDA"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im</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save</w:t>
      </w:r>
      <w:proofErr w:type="spellEnd"/>
      <w:proofErr w:type="gramEnd"/>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newFilePath</w:t>
      </w:r>
      <w:proofErr w:type="spellEnd"/>
      <w:r w:rsidRPr="00D82A0F">
        <w:rPr>
          <w:rFonts w:ascii="Courier New" w:eastAsia="Times New Roman" w:hAnsi="Courier New" w:cs="Courier New"/>
          <w:b/>
          <w:bCs/>
          <w:color w:val="000080"/>
          <w:sz w:val="20"/>
          <w:szCs w:val="20"/>
          <w:lang w:eastAsia="en-GB"/>
        </w:rPr>
        <w:t>)</w:t>
      </w:r>
    </w:p>
    <w:p w14:paraId="545C5DAA"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b/>
          <w:bCs/>
          <w:color w:val="0000FF"/>
          <w:sz w:val="20"/>
          <w:szCs w:val="20"/>
          <w:lang w:eastAsia="en-GB"/>
        </w:rPr>
        <w:t>elif</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selectedNumber</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FF0000"/>
          <w:sz w:val="20"/>
          <w:szCs w:val="20"/>
          <w:lang w:eastAsia="en-GB"/>
        </w:rPr>
        <w:t>6</w:t>
      </w:r>
      <w:r w:rsidRPr="00D82A0F">
        <w:rPr>
          <w:rFonts w:ascii="Courier New" w:eastAsia="Times New Roman" w:hAnsi="Courier New" w:cs="Courier New"/>
          <w:b/>
          <w:bCs/>
          <w:color w:val="000080"/>
          <w:sz w:val="20"/>
          <w:szCs w:val="20"/>
          <w:lang w:eastAsia="en-GB"/>
        </w:rPr>
        <w:t>):</w:t>
      </w:r>
    </w:p>
    <w:p w14:paraId="768228CF"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newFilePath</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outTrainDir6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fileName</w:t>
      </w:r>
      <w:proofErr w:type="spellEnd"/>
    </w:p>
    <w:p w14:paraId="7A64762C"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im</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save</w:t>
      </w:r>
      <w:proofErr w:type="spellEnd"/>
      <w:proofErr w:type="gramEnd"/>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newFilePath</w:t>
      </w:r>
      <w:proofErr w:type="spellEnd"/>
      <w:r w:rsidRPr="00D82A0F">
        <w:rPr>
          <w:rFonts w:ascii="Courier New" w:eastAsia="Times New Roman" w:hAnsi="Courier New" w:cs="Courier New"/>
          <w:b/>
          <w:bCs/>
          <w:color w:val="000080"/>
          <w:sz w:val="20"/>
          <w:szCs w:val="20"/>
          <w:lang w:eastAsia="en-GB"/>
        </w:rPr>
        <w:t>)</w:t>
      </w:r>
    </w:p>
    <w:p w14:paraId="7B166241"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b/>
          <w:bCs/>
          <w:color w:val="0000FF"/>
          <w:sz w:val="20"/>
          <w:szCs w:val="20"/>
          <w:lang w:eastAsia="en-GB"/>
        </w:rPr>
        <w:t>elif</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selectedNumber</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FF0000"/>
          <w:sz w:val="20"/>
          <w:szCs w:val="20"/>
          <w:lang w:eastAsia="en-GB"/>
        </w:rPr>
        <w:t>7</w:t>
      </w:r>
      <w:r w:rsidRPr="00D82A0F">
        <w:rPr>
          <w:rFonts w:ascii="Courier New" w:eastAsia="Times New Roman" w:hAnsi="Courier New" w:cs="Courier New"/>
          <w:b/>
          <w:bCs/>
          <w:color w:val="000080"/>
          <w:sz w:val="20"/>
          <w:szCs w:val="20"/>
          <w:lang w:eastAsia="en-GB"/>
        </w:rPr>
        <w:t>):</w:t>
      </w:r>
    </w:p>
    <w:p w14:paraId="24C44396"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newFilePath</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outTrainDir7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fileName</w:t>
      </w:r>
      <w:proofErr w:type="spellEnd"/>
    </w:p>
    <w:p w14:paraId="1861A198"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im</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save</w:t>
      </w:r>
      <w:proofErr w:type="spellEnd"/>
      <w:proofErr w:type="gramEnd"/>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newFilePath</w:t>
      </w:r>
      <w:proofErr w:type="spellEnd"/>
      <w:r w:rsidRPr="00D82A0F">
        <w:rPr>
          <w:rFonts w:ascii="Courier New" w:eastAsia="Times New Roman" w:hAnsi="Courier New" w:cs="Courier New"/>
          <w:b/>
          <w:bCs/>
          <w:color w:val="000080"/>
          <w:sz w:val="20"/>
          <w:szCs w:val="20"/>
          <w:lang w:eastAsia="en-GB"/>
        </w:rPr>
        <w:t>)</w:t>
      </w:r>
    </w:p>
    <w:p w14:paraId="7480FE5C"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b/>
          <w:bCs/>
          <w:color w:val="0000FF"/>
          <w:sz w:val="20"/>
          <w:szCs w:val="20"/>
          <w:lang w:eastAsia="en-GB"/>
        </w:rPr>
        <w:t>elif</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selectedNumber</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FF0000"/>
          <w:sz w:val="20"/>
          <w:szCs w:val="20"/>
          <w:lang w:eastAsia="en-GB"/>
        </w:rPr>
        <w:t>8</w:t>
      </w:r>
      <w:r w:rsidRPr="00D82A0F">
        <w:rPr>
          <w:rFonts w:ascii="Courier New" w:eastAsia="Times New Roman" w:hAnsi="Courier New" w:cs="Courier New"/>
          <w:b/>
          <w:bCs/>
          <w:color w:val="000080"/>
          <w:sz w:val="20"/>
          <w:szCs w:val="20"/>
          <w:lang w:eastAsia="en-GB"/>
        </w:rPr>
        <w:t>):</w:t>
      </w:r>
    </w:p>
    <w:p w14:paraId="13AB0DD4"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newFilePath</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outTrainDir8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fileName</w:t>
      </w:r>
      <w:proofErr w:type="spellEnd"/>
    </w:p>
    <w:p w14:paraId="243E41FA"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im</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save</w:t>
      </w:r>
      <w:proofErr w:type="spellEnd"/>
      <w:proofErr w:type="gramEnd"/>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newFilePath</w:t>
      </w:r>
      <w:proofErr w:type="spellEnd"/>
      <w:r w:rsidRPr="00D82A0F">
        <w:rPr>
          <w:rFonts w:ascii="Courier New" w:eastAsia="Times New Roman" w:hAnsi="Courier New" w:cs="Courier New"/>
          <w:b/>
          <w:bCs/>
          <w:color w:val="000080"/>
          <w:sz w:val="20"/>
          <w:szCs w:val="20"/>
          <w:lang w:eastAsia="en-GB"/>
        </w:rPr>
        <w:t>)</w:t>
      </w:r>
    </w:p>
    <w:p w14:paraId="0375E3FF"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b/>
          <w:bCs/>
          <w:color w:val="0000FF"/>
          <w:sz w:val="20"/>
          <w:szCs w:val="20"/>
          <w:lang w:eastAsia="en-GB"/>
        </w:rPr>
        <w:t>elif</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selectedNumber</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FF0000"/>
          <w:sz w:val="20"/>
          <w:szCs w:val="20"/>
          <w:lang w:eastAsia="en-GB"/>
        </w:rPr>
        <w:t>9</w:t>
      </w:r>
      <w:r w:rsidRPr="00D82A0F">
        <w:rPr>
          <w:rFonts w:ascii="Courier New" w:eastAsia="Times New Roman" w:hAnsi="Courier New" w:cs="Courier New"/>
          <w:b/>
          <w:bCs/>
          <w:color w:val="000080"/>
          <w:sz w:val="20"/>
          <w:szCs w:val="20"/>
          <w:lang w:eastAsia="en-GB"/>
        </w:rPr>
        <w:t>):</w:t>
      </w:r>
    </w:p>
    <w:p w14:paraId="5CB86EBF"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newFilePath</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outTrainDir9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fileName</w:t>
      </w:r>
      <w:proofErr w:type="spellEnd"/>
    </w:p>
    <w:p w14:paraId="2A7D8FAC"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im</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save</w:t>
      </w:r>
      <w:proofErr w:type="spellEnd"/>
      <w:proofErr w:type="gramEnd"/>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newFilePath</w:t>
      </w:r>
      <w:proofErr w:type="spellEnd"/>
      <w:r w:rsidRPr="00D82A0F">
        <w:rPr>
          <w:rFonts w:ascii="Courier New" w:eastAsia="Times New Roman" w:hAnsi="Courier New" w:cs="Courier New"/>
          <w:b/>
          <w:bCs/>
          <w:color w:val="000080"/>
          <w:sz w:val="20"/>
          <w:szCs w:val="20"/>
          <w:lang w:eastAsia="en-GB"/>
        </w:rPr>
        <w:t>)</w:t>
      </w:r>
    </w:p>
    <w:p w14:paraId="2DFD7DBF"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else</w:t>
      </w:r>
      <w:r w:rsidRPr="00D82A0F">
        <w:rPr>
          <w:rFonts w:ascii="Courier New" w:eastAsia="Times New Roman" w:hAnsi="Courier New" w:cs="Courier New"/>
          <w:b/>
          <w:bCs/>
          <w:color w:val="000080"/>
          <w:sz w:val="20"/>
          <w:szCs w:val="20"/>
          <w:lang w:eastAsia="en-GB"/>
        </w:rPr>
        <w:t>:</w:t>
      </w:r>
    </w:p>
    <w:p w14:paraId="70CDCE11"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continue</w:t>
      </w:r>
      <w:r w:rsidRPr="00D82A0F">
        <w:rPr>
          <w:rFonts w:ascii="Courier New" w:eastAsia="Times New Roman" w:hAnsi="Courier New" w:cs="Courier New"/>
          <w:color w:val="000000"/>
          <w:sz w:val="20"/>
          <w:szCs w:val="20"/>
          <w:lang w:eastAsia="en-GB"/>
        </w:rPr>
        <w:t xml:space="preserve">    </w:t>
      </w:r>
    </w:p>
    <w:p w14:paraId="22675F88"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p>
    <w:p w14:paraId="72C8B9E6"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for</w:t>
      </w:r>
      <w:r w:rsidRPr="00D82A0F">
        <w:rPr>
          <w:rFonts w:ascii="Courier New" w:eastAsia="Times New Roman" w:hAnsi="Courier New" w:cs="Courier New"/>
          <w:color w:val="000000"/>
          <w:sz w:val="20"/>
          <w:szCs w:val="20"/>
          <w:lang w:eastAsia="en-GB"/>
        </w:rPr>
        <w:t xml:space="preserve"> file </w:t>
      </w:r>
      <w:r w:rsidRPr="00D82A0F">
        <w:rPr>
          <w:rFonts w:ascii="Courier New" w:eastAsia="Times New Roman" w:hAnsi="Courier New" w:cs="Courier New"/>
          <w:b/>
          <w:bCs/>
          <w:color w:val="0000FF"/>
          <w:sz w:val="20"/>
          <w:szCs w:val="20"/>
          <w:lang w:eastAsia="en-GB"/>
        </w:rPr>
        <w:t>in</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os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listdir</w:t>
      </w:r>
      <w:proofErr w:type="spellEnd"/>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inputDir2</w:t>
      </w:r>
      <w:r w:rsidRPr="00D82A0F">
        <w:rPr>
          <w:rFonts w:ascii="Courier New" w:eastAsia="Times New Roman" w:hAnsi="Courier New" w:cs="Courier New"/>
          <w:b/>
          <w:bCs/>
          <w:color w:val="000080"/>
          <w:sz w:val="20"/>
          <w:szCs w:val="20"/>
          <w:lang w:eastAsia="en-GB"/>
        </w:rPr>
        <w:t>):</w:t>
      </w:r>
    </w:p>
    <w:p w14:paraId="19909010"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fileName</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os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fsdecode</w:t>
      </w:r>
      <w:proofErr w:type="spellEnd"/>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file</w:t>
      </w:r>
      <w:r w:rsidRPr="00D82A0F">
        <w:rPr>
          <w:rFonts w:ascii="Courier New" w:eastAsia="Times New Roman" w:hAnsi="Courier New" w:cs="Courier New"/>
          <w:b/>
          <w:bCs/>
          <w:color w:val="000080"/>
          <w:sz w:val="20"/>
          <w:szCs w:val="20"/>
          <w:lang w:eastAsia="en-GB"/>
        </w:rPr>
        <w:t>)</w:t>
      </w:r>
    </w:p>
    <w:p w14:paraId="59F371AE"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selectedNumber</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int</w:t>
      </w:r>
      <w:r w:rsidRPr="00D82A0F">
        <w:rPr>
          <w:rFonts w:ascii="Courier New" w:eastAsia="Times New Roman" w:hAnsi="Courier New" w:cs="Courier New"/>
          <w:b/>
          <w:bCs/>
          <w:color w:val="000080"/>
          <w:sz w:val="20"/>
          <w:szCs w:val="20"/>
          <w:lang w:eastAsia="en-GB"/>
        </w:rPr>
        <w:t>(</w:t>
      </w:r>
      <w:proofErr w:type="spellStart"/>
      <w:proofErr w:type="gramStart"/>
      <w:r w:rsidRPr="00D82A0F">
        <w:rPr>
          <w:rFonts w:ascii="Courier New" w:eastAsia="Times New Roman" w:hAnsi="Courier New" w:cs="Courier New"/>
          <w:color w:val="000000"/>
          <w:sz w:val="20"/>
          <w:szCs w:val="20"/>
          <w:lang w:eastAsia="en-GB"/>
        </w:rPr>
        <w:t>fileName</w:t>
      </w:r>
      <w:proofErr w:type="spellEnd"/>
      <w:r w:rsidRPr="00D82A0F">
        <w:rPr>
          <w:rFonts w:ascii="Courier New" w:eastAsia="Times New Roman" w:hAnsi="Courier New" w:cs="Courier New"/>
          <w:b/>
          <w:bCs/>
          <w:color w:val="000080"/>
          <w:sz w:val="20"/>
          <w:szCs w:val="20"/>
          <w:lang w:eastAsia="en-GB"/>
        </w:rPr>
        <w:t>[</w:t>
      </w:r>
      <w:proofErr w:type="gramEnd"/>
      <w:r w:rsidRPr="00D82A0F">
        <w:rPr>
          <w:rFonts w:ascii="Courier New" w:eastAsia="Times New Roman" w:hAnsi="Courier New" w:cs="Courier New"/>
          <w:color w:val="FF0000"/>
          <w:sz w:val="20"/>
          <w:szCs w:val="20"/>
          <w:lang w:eastAsia="en-GB"/>
        </w:rPr>
        <w:t>0</w:t>
      </w:r>
      <w:r w:rsidRPr="00D82A0F">
        <w:rPr>
          <w:rFonts w:ascii="Courier New" w:eastAsia="Times New Roman" w:hAnsi="Courier New" w:cs="Courier New"/>
          <w:b/>
          <w:bCs/>
          <w:color w:val="000080"/>
          <w:sz w:val="20"/>
          <w:szCs w:val="20"/>
          <w:lang w:eastAsia="en-GB"/>
        </w:rPr>
        <w:t>])</w:t>
      </w:r>
    </w:p>
    <w:p w14:paraId="6B5CFF11"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selectedFilePath</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inputDir2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fileName</w:t>
      </w:r>
      <w:proofErr w:type="spellEnd"/>
    </w:p>
    <w:p w14:paraId="69B22DBA"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im</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Image</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open</w:t>
      </w:r>
      <w:proofErr w:type="spellEnd"/>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selectedFilePath</w:t>
      </w:r>
      <w:proofErr w:type="spellEnd"/>
      <w:r w:rsidRPr="00D82A0F">
        <w:rPr>
          <w:rFonts w:ascii="Courier New" w:eastAsia="Times New Roman" w:hAnsi="Courier New" w:cs="Courier New"/>
          <w:b/>
          <w:bCs/>
          <w:color w:val="000080"/>
          <w:sz w:val="20"/>
          <w:szCs w:val="20"/>
          <w:lang w:eastAsia="en-GB"/>
        </w:rPr>
        <w:t>)</w:t>
      </w:r>
    </w:p>
    <w:p w14:paraId="739130D4"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if</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selectedNumber</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FF0000"/>
          <w:sz w:val="20"/>
          <w:szCs w:val="20"/>
          <w:lang w:eastAsia="en-GB"/>
        </w:rPr>
        <w:t>0</w:t>
      </w:r>
      <w:r w:rsidRPr="00D82A0F">
        <w:rPr>
          <w:rFonts w:ascii="Courier New" w:eastAsia="Times New Roman" w:hAnsi="Courier New" w:cs="Courier New"/>
          <w:b/>
          <w:bCs/>
          <w:color w:val="000080"/>
          <w:sz w:val="20"/>
          <w:szCs w:val="20"/>
          <w:lang w:eastAsia="en-GB"/>
        </w:rPr>
        <w:t>):</w:t>
      </w:r>
    </w:p>
    <w:p w14:paraId="240B2350"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newFilePath</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outValidDir0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fileName</w:t>
      </w:r>
      <w:proofErr w:type="spellEnd"/>
    </w:p>
    <w:p w14:paraId="5A5675EC"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im</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save</w:t>
      </w:r>
      <w:proofErr w:type="spellEnd"/>
      <w:proofErr w:type="gramEnd"/>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newFilePath</w:t>
      </w:r>
      <w:proofErr w:type="spellEnd"/>
      <w:r w:rsidRPr="00D82A0F">
        <w:rPr>
          <w:rFonts w:ascii="Courier New" w:eastAsia="Times New Roman" w:hAnsi="Courier New" w:cs="Courier New"/>
          <w:b/>
          <w:bCs/>
          <w:color w:val="000080"/>
          <w:sz w:val="20"/>
          <w:szCs w:val="20"/>
          <w:lang w:eastAsia="en-GB"/>
        </w:rPr>
        <w:t>)</w:t>
      </w:r>
    </w:p>
    <w:p w14:paraId="41F6D1F9"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b/>
          <w:bCs/>
          <w:color w:val="0000FF"/>
          <w:sz w:val="20"/>
          <w:szCs w:val="20"/>
          <w:lang w:eastAsia="en-GB"/>
        </w:rPr>
        <w:t>elif</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selectedNumber</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FF0000"/>
          <w:sz w:val="20"/>
          <w:szCs w:val="20"/>
          <w:lang w:eastAsia="en-GB"/>
        </w:rPr>
        <w:t>1</w:t>
      </w:r>
      <w:r w:rsidRPr="00D82A0F">
        <w:rPr>
          <w:rFonts w:ascii="Courier New" w:eastAsia="Times New Roman" w:hAnsi="Courier New" w:cs="Courier New"/>
          <w:b/>
          <w:bCs/>
          <w:color w:val="000080"/>
          <w:sz w:val="20"/>
          <w:szCs w:val="20"/>
          <w:lang w:eastAsia="en-GB"/>
        </w:rPr>
        <w:t>):</w:t>
      </w:r>
    </w:p>
    <w:p w14:paraId="34E2253C"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newFilePath</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outValidDir1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fileName</w:t>
      </w:r>
      <w:proofErr w:type="spellEnd"/>
    </w:p>
    <w:p w14:paraId="62BB383A"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im</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save</w:t>
      </w:r>
      <w:proofErr w:type="spellEnd"/>
      <w:proofErr w:type="gramEnd"/>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newFilePath</w:t>
      </w:r>
      <w:proofErr w:type="spellEnd"/>
      <w:r w:rsidRPr="00D82A0F">
        <w:rPr>
          <w:rFonts w:ascii="Courier New" w:eastAsia="Times New Roman" w:hAnsi="Courier New" w:cs="Courier New"/>
          <w:b/>
          <w:bCs/>
          <w:color w:val="000080"/>
          <w:sz w:val="20"/>
          <w:szCs w:val="20"/>
          <w:lang w:eastAsia="en-GB"/>
        </w:rPr>
        <w:t>)</w:t>
      </w:r>
    </w:p>
    <w:p w14:paraId="4368E336"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b/>
          <w:bCs/>
          <w:color w:val="0000FF"/>
          <w:sz w:val="20"/>
          <w:szCs w:val="20"/>
          <w:lang w:eastAsia="en-GB"/>
        </w:rPr>
        <w:t>elif</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selectedNumber</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FF0000"/>
          <w:sz w:val="20"/>
          <w:szCs w:val="20"/>
          <w:lang w:eastAsia="en-GB"/>
        </w:rPr>
        <w:t>2</w:t>
      </w:r>
      <w:r w:rsidRPr="00D82A0F">
        <w:rPr>
          <w:rFonts w:ascii="Courier New" w:eastAsia="Times New Roman" w:hAnsi="Courier New" w:cs="Courier New"/>
          <w:b/>
          <w:bCs/>
          <w:color w:val="000080"/>
          <w:sz w:val="20"/>
          <w:szCs w:val="20"/>
          <w:lang w:eastAsia="en-GB"/>
        </w:rPr>
        <w:t>):</w:t>
      </w:r>
    </w:p>
    <w:p w14:paraId="29E155CD"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newFilePath</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outValidDir2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fileName</w:t>
      </w:r>
      <w:proofErr w:type="spellEnd"/>
    </w:p>
    <w:p w14:paraId="44A56261"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im</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save</w:t>
      </w:r>
      <w:proofErr w:type="spellEnd"/>
      <w:proofErr w:type="gramEnd"/>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newFilePath</w:t>
      </w:r>
      <w:proofErr w:type="spellEnd"/>
      <w:r w:rsidRPr="00D82A0F">
        <w:rPr>
          <w:rFonts w:ascii="Courier New" w:eastAsia="Times New Roman" w:hAnsi="Courier New" w:cs="Courier New"/>
          <w:b/>
          <w:bCs/>
          <w:color w:val="000080"/>
          <w:sz w:val="20"/>
          <w:szCs w:val="20"/>
          <w:lang w:eastAsia="en-GB"/>
        </w:rPr>
        <w:t>)</w:t>
      </w:r>
    </w:p>
    <w:p w14:paraId="17BBF2F7"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b/>
          <w:bCs/>
          <w:color w:val="0000FF"/>
          <w:sz w:val="20"/>
          <w:szCs w:val="20"/>
          <w:lang w:eastAsia="en-GB"/>
        </w:rPr>
        <w:t>elif</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selectedNumber</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FF0000"/>
          <w:sz w:val="20"/>
          <w:szCs w:val="20"/>
          <w:lang w:eastAsia="en-GB"/>
        </w:rPr>
        <w:t>3</w:t>
      </w:r>
      <w:r w:rsidRPr="00D82A0F">
        <w:rPr>
          <w:rFonts w:ascii="Courier New" w:eastAsia="Times New Roman" w:hAnsi="Courier New" w:cs="Courier New"/>
          <w:b/>
          <w:bCs/>
          <w:color w:val="000080"/>
          <w:sz w:val="20"/>
          <w:szCs w:val="20"/>
          <w:lang w:eastAsia="en-GB"/>
        </w:rPr>
        <w:t>):</w:t>
      </w:r>
    </w:p>
    <w:p w14:paraId="2064AB66"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newFilePath</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outValidDir3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fileName</w:t>
      </w:r>
      <w:proofErr w:type="spellEnd"/>
    </w:p>
    <w:p w14:paraId="51102E56"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im</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save</w:t>
      </w:r>
      <w:proofErr w:type="spellEnd"/>
      <w:proofErr w:type="gramEnd"/>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newFilePath</w:t>
      </w:r>
      <w:proofErr w:type="spellEnd"/>
      <w:r w:rsidRPr="00D82A0F">
        <w:rPr>
          <w:rFonts w:ascii="Courier New" w:eastAsia="Times New Roman" w:hAnsi="Courier New" w:cs="Courier New"/>
          <w:b/>
          <w:bCs/>
          <w:color w:val="000080"/>
          <w:sz w:val="20"/>
          <w:szCs w:val="20"/>
          <w:lang w:eastAsia="en-GB"/>
        </w:rPr>
        <w:t>)</w:t>
      </w:r>
    </w:p>
    <w:p w14:paraId="74CE819D"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b/>
          <w:bCs/>
          <w:color w:val="0000FF"/>
          <w:sz w:val="20"/>
          <w:szCs w:val="20"/>
          <w:lang w:eastAsia="en-GB"/>
        </w:rPr>
        <w:t>elif</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selectedNumber</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FF0000"/>
          <w:sz w:val="20"/>
          <w:szCs w:val="20"/>
          <w:lang w:eastAsia="en-GB"/>
        </w:rPr>
        <w:t>4</w:t>
      </w:r>
      <w:r w:rsidRPr="00D82A0F">
        <w:rPr>
          <w:rFonts w:ascii="Courier New" w:eastAsia="Times New Roman" w:hAnsi="Courier New" w:cs="Courier New"/>
          <w:b/>
          <w:bCs/>
          <w:color w:val="000080"/>
          <w:sz w:val="20"/>
          <w:szCs w:val="20"/>
          <w:lang w:eastAsia="en-GB"/>
        </w:rPr>
        <w:t>):</w:t>
      </w:r>
    </w:p>
    <w:p w14:paraId="314F6536"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newFilePath</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outValidDir4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fileName</w:t>
      </w:r>
      <w:proofErr w:type="spellEnd"/>
    </w:p>
    <w:p w14:paraId="4DEAA826"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im</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save</w:t>
      </w:r>
      <w:proofErr w:type="spellEnd"/>
      <w:proofErr w:type="gramEnd"/>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newFilePath</w:t>
      </w:r>
      <w:proofErr w:type="spellEnd"/>
      <w:r w:rsidRPr="00D82A0F">
        <w:rPr>
          <w:rFonts w:ascii="Courier New" w:eastAsia="Times New Roman" w:hAnsi="Courier New" w:cs="Courier New"/>
          <w:b/>
          <w:bCs/>
          <w:color w:val="000080"/>
          <w:sz w:val="20"/>
          <w:szCs w:val="20"/>
          <w:lang w:eastAsia="en-GB"/>
        </w:rPr>
        <w:t>)</w:t>
      </w:r>
    </w:p>
    <w:p w14:paraId="3E41AA59"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b/>
          <w:bCs/>
          <w:color w:val="0000FF"/>
          <w:sz w:val="20"/>
          <w:szCs w:val="20"/>
          <w:lang w:eastAsia="en-GB"/>
        </w:rPr>
        <w:t>elif</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selectedNumber</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FF0000"/>
          <w:sz w:val="20"/>
          <w:szCs w:val="20"/>
          <w:lang w:eastAsia="en-GB"/>
        </w:rPr>
        <w:t>5</w:t>
      </w:r>
      <w:r w:rsidRPr="00D82A0F">
        <w:rPr>
          <w:rFonts w:ascii="Courier New" w:eastAsia="Times New Roman" w:hAnsi="Courier New" w:cs="Courier New"/>
          <w:b/>
          <w:bCs/>
          <w:color w:val="000080"/>
          <w:sz w:val="20"/>
          <w:szCs w:val="20"/>
          <w:lang w:eastAsia="en-GB"/>
        </w:rPr>
        <w:t>):</w:t>
      </w:r>
    </w:p>
    <w:p w14:paraId="7830EB6D"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newFilePath</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outValidDir5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fileName</w:t>
      </w:r>
      <w:proofErr w:type="spellEnd"/>
    </w:p>
    <w:p w14:paraId="07C49F4D"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im</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save</w:t>
      </w:r>
      <w:proofErr w:type="spellEnd"/>
      <w:proofErr w:type="gramEnd"/>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newFilePath</w:t>
      </w:r>
      <w:proofErr w:type="spellEnd"/>
      <w:r w:rsidRPr="00D82A0F">
        <w:rPr>
          <w:rFonts w:ascii="Courier New" w:eastAsia="Times New Roman" w:hAnsi="Courier New" w:cs="Courier New"/>
          <w:b/>
          <w:bCs/>
          <w:color w:val="000080"/>
          <w:sz w:val="20"/>
          <w:szCs w:val="20"/>
          <w:lang w:eastAsia="en-GB"/>
        </w:rPr>
        <w:t>)</w:t>
      </w:r>
    </w:p>
    <w:p w14:paraId="1D1FF343"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b/>
          <w:bCs/>
          <w:color w:val="0000FF"/>
          <w:sz w:val="20"/>
          <w:szCs w:val="20"/>
          <w:lang w:eastAsia="en-GB"/>
        </w:rPr>
        <w:t>elif</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selectedNumber</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FF0000"/>
          <w:sz w:val="20"/>
          <w:szCs w:val="20"/>
          <w:lang w:eastAsia="en-GB"/>
        </w:rPr>
        <w:t>6</w:t>
      </w:r>
      <w:r w:rsidRPr="00D82A0F">
        <w:rPr>
          <w:rFonts w:ascii="Courier New" w:eastAsia="Times New Roman" w:hAnsi="Courier New" w:cs="Courier New"/>
          <w:b/>
          <w:bCs/>
          <w:color w:val="000080"/>
          <w:sz w:val="20"/>
          <w:szCs w:val="20"/>
          <w:lang w:eastAsia="en-GB"/>
        </w:rPr>
        <w:t>):</w:t>
      </w:r>
    </w:p>
    <w:p w14:paraId="6DC42435"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newFilePath</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outValidDir6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fileName</w:t>
      </w:r>
      <w:proofErr w:type="spellEnd"/>
    </w:p>
    <w:p w14:paraId="18AE016A"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im</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save</w:t>
      </w:r>
      <w:proofErr w:type="spellEnd"/>
      <w:proofErr w:type="gramEnd"/>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newFilePath</w:t>
      </w:r>
      <w:proofErr w:type="spellEnd"/>
      <w:r w:rsidRPr="00D82A0F">
        <w:rPr>
          <w:rFonts w:ascii="Courier New" w:eastAsia="Times New Roman" w:hAnsi="Courier New" w:cs="Courier New"/>
          <w:b/>
          <w:bCs/>
          <w:color w:val="000080"/>
          <w:sz w:val="20"/>
          <w:szCs w:val="20"/>
          <w:lang w:eastAsia="en-GB"/>
        </w:rPr>
        <w:t>)</w:t>
      </w:r>
    </w:p>
    <w:p w14:paraId="6678F23B"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b/>
          <w:bCs/>
          <w:color w:val="0000FF"/>
          <w:sz w:val="20"/>
          <w:szCs w:val="20"/>
          <w:lang w:eastAsia="en-GB"/>
        </w:rPr>
        <w:t>elif</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selectedNumber</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FF0000"/>
          <w:sz w:val="20"/>
          <w:szCs w:val="20"/>
          <w:lang w:eastAsia="en-GB"/>
        </w:rPr>
        <w:t>7</w:t>
      </w:r>
      <w:r w:rsidRPr="00D82A0F">
        <w:rPr>
          <w:rFonts w:ascii="Courier New" w:eastAsia="Times New Roman" w:hAnsi="Courier New" w:cs="Courier New"/>
          <w:b/>
          <w:bCs/>
          <w:color w:val="000080"/>
          <w:sz w:val="20"/>
          <w:szCs w:val="20"/>
          <w:lang w:eastAsia="en-GB"/>
        </w:rPr>
        <w:t>):</w:t>
      </w:r>
    </w:p>
    <w:p w14:paraId="48F1C083"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newFilePath</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outValidDir7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fileName</w:t>
      </w:r>
      <w:proofErr w:type="spellEnd"/>
    </w:p>
    <w:p w14:paraId="7D733DD3"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im</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save</w:t>
      </w:r>
      <w:proofErr w:type="spellEnd"/>
      <w:proofErr w:type="gramEnd"/>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newFilePath</w:t>
      </w:r>
      <w:proofErr w:type="spellEnd"/>
      <w:r w:rsidRPr="00D82A0F">
        <w:rPr>
          <w:rFonts w:ascii="Courier New" w:eastAsia="Times New Roman" w:hAnsi="Courier New" w:cs="Courier New"/>
          <w:b/>
          <w:bCs/>
          <w:color w:val="000080"/>
          <w:sz w:val="20"/>
          <w:szCs w:val="20"/>
          <w:lang w:eastAsia="en-GB"/>
        </w:rPr>
        <w:t>)</w:t>
      </w:r>
    </w:p>
    <w:p w14:paraId="4917B87E"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b/>
          <w:bCs/>
          <w:color w:val="0000FF"/>
          <w:sz w:val="20"/>
          <w:szCs w:val="20"/>
          <w:lang w:eastAsia="en-GB"/>
        </w:rPr>
        <w:t>elif</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selectedNumber</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FF0000"/>
          <w:sz w:val="20"/>
          <w:szCs w:val="20"/>
          <w:lang w:eastAsia="en-GB"/>
        </w:rPr>
        <w:t>8</w:t>
      </w:r>
      <w:r w:rsidRPr="00D82A0F">
        <w:rPr>
          <w:rFonts w:ascii="Courier New" w:eastAsia="Times New Roman" w:hAnsi="Courier New" w:cs="Courier New"/>
          <w:b/>
          <w:bCs/>
          <w:color w:val="000080"/>
          <w:sz w:val="20"/>
          <w:szCs w:val="20"/>
          <w:lang w:eastAsia="en-GB"/>
        </w:rPr>
        <w:t>):</w:t>
      </w:r>
    </w:p>
    <w:p w14:paraId="2E0DA8E5"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newFilePath</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outValidDir8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fileName</w:t>
      </w:r>
      <w:proofErr w:type="spellEnd"/>
    </w:p>
    <w:p w14:paraId="5D151AFA"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im</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save</w:t>
      </w:r>
      <w:proofErr w:type="spellEnd"/>
      <w:proofErr w:type="gramEnd"/>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newFilePath</w:t>
      </w:r>
      <w:proofErr w:type="spellEnd"/>
      <w:r w:rsidRPr="00D82A0F">
        <w:rPr>
          <w:rFonts w:ascii="Courier New" w:eastAsia="Times New Roman" w:hAnsi="Courier New" w:cs="Courier New"/>
          <w:b/>
          <w:bCs/>
          <w:color w:val="000080"/>
          <w:sz w:val="20"/>
          <w:szCs w:val="20"/>
          <w:lang w:eastAsia="en-GB"/>
        </w:rPr>
        <w:t>)</w:t>
      </w:r>
    </w:p>
    <w:p w14:paraId="0DB8D518"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b/>
          <w:bCs/>
          <w:color w:val="0000FF"/>
          <w:sz w:val="20"/>
          <w:szCs w:val="20"/>
          <w:lang w:eastAsia="en-GB"/>
        </w:rPr>
        <w:t>elif</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selectedNumber</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FF0000"/>
          <w:sz w:val="20"/>
          <w:szCs w:val="20"/>
          <w:lang w:eastAsia="en-GB"/>
        </w:rPr>
        <w:t>9</w:t>
      </w:r>
      <w:r w:rsidRPr="00D82A0F">
        <w:rPr>
          <w:rFonts w:ascii="Courier New" w:eastAsia="Times New Roman" w:hAnsi="Courier New" w:cs="Courier New"/>
          <w:b/>
          <w:bCs/>
          <w:color w:val="000080"/>
          <w:sz w:val="20"/>
          <w:szCs w:val="20"/>
          <w:lang w:eastAsia="en-GB"/>
        </w:rPr>
        <w:t>):</w:t>
      </w:r>
    </w:p>
    <w:p w14:paraId="06D3BF42"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newFilePath</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outValidDir9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fileName</w:t>
      </w:r>
      <w:proofErr w:type="spellEnd"/>
    </w:p>
    <w:p w14:paraId="045CE9AC"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im</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save</w:t>
      </w:r>
      <w:proofErr w:type="spellEnd"/>
      <w:proofErr w:type="gramEnd"/>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newFilePath</w:t>
      </w:r>
      <w:proofErr w:type="spellEnd"/>
      <w:r w:rsidRPr="00D82A0F">
        <w:rPr>
          <w:rFonts w:ascii="Courier New" w:eastAsia="Times New Roman" w:hAnsi="Courier New" w:cs="Courier New"/>
          <w:b/>
          <w:bCs/>
          <w:color w:val="000080"/>
          <w:sz w:val="20"/>
          <w:szCs w:val="20"/>
          <w:lang w:eastAsia="en-GB"/>
        </w:rPr>
        <w:t>)</w:t>
      </w:r>
    </w:p>
    <w:p w14:paraId="7B7D22C7"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else</w:t>
      </w:r>
      <w:r w:rsidRPr="00D82A0F">
        <w:rPr>
          <w:rFonts w:ascii="Courier New" w:eastAsia="Times New Roman" w:hAnsi="Courier New" w:cs="Courier New"/>
          <w:b/>
          <w:bCs/>
          <w:color w:val="000080"/>
          <w:sz w:val="20"/>
          <w:szCs w:val="20"/>
          <w:lang w:eastAsia="en-GB"/>
        </w:rPr>
        <w:t>:</w:t>
      </w:r>
    </w:p>
    <w:p w14:paraId="0AAC2E72"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continue</w:t>
      </w:r>
      <w:r w:rsidRPr="00D82A0F">
        <w:rPr>
          <w:rFonts w:ascii="Courier New" w:eastAsia="Times New Roman" w:hAnsi="Courier New" w:cs="Courier New"/>
          <w:color w:val="000000"/>
          <w:sz w:val="20"/>
          <w:szCs w:val="20"/>
          <w:lang w:eastAsia="en-GB"/>
        </w:rPr>
        <w:t xml:space="preserve">    </w:t>
      </w:r>
    </w:p>
    <w:p w14:paraId="0A7E9286"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lastRenderedPageBreak/>
        <w:t xml:space="preserve">    </w:t>
      </w:r>
    </w:p>
    <w:p w14:paraId="34C7E09E"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b/>
          <w:bCs/>
          <w:color w:val="0000FF"/>
          <w:sz w:val="20"/>
          <w:szCs w:val="20"/>
          <w:lang w:eastAsia="en-GB"/>
        </w:rPr>
        <w:t>for</w:t>
      </w:r>
      <w:r w:rsidRPr="00D82A0F">
        <w:rPr>
          <w:rFonts w:ascii="Courier New" w:eastAsia="Times New Roman" w:hAnsi="Courier New" w:cs="Courier New"/>
          <w:color w:val="000000"/>
          <w:sz w:val="20"/>
          <w:szCs w:val="20"/>
          <w:lang w:eastAsia="en-GB"/>
        </w:rPr>
        <w:t xml:space="preserve"> file </w:t>
      </w:r>
      <w:r w:rsidRPr="00D82A0F">
        <w:rPr>
          <w:rFonts w:ascii="Courier New" w:eastAsia="Times New Roman" w:hAnsi="Courier New" w:cs="Courier New"/>
          <w:b/>
          <w:bCs/>
          <w:color w:val="0000FF"/>
          <w:sz w:val="20"/>
          <w:szCs w:val="20"/>
          <w:lang w:eastAsia="en-GB"/>
        </w:rPr>
        <w:t>in</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os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listdir</w:t>
      </w:r>
      <w:proofErr w:type="spellEnd"/>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inputDir3</w:t>
      </w:r>
      <w:r w:rsidRPr="00D82A0F">
        <w:rPr>
          <w:rFonts w:ascii="Courier New" w:eastAsia="Times New Roman" w:hAnsi="Courier New" w:cs="Courier New"/>
          <w:b/>
          <w:bCs/>
          <w:color w:val="000080"/>
          <w:sz w:val="20"/>
          <w:szCs w:val="20"/>
          <w:lang w:eastAsia="en-GB"/>
        </w:rPr>
        <w:t>):</w:t>
      </w:r>
    </w:p>
    <w:p w14:paraId="7300E13E"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fileName</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os</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fsdecode</w:t>
      </w:r>
      <w:proofErr w:type="spellEnd"/>
      <w:proofErr w:type="gramEnd"/>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file</w:t>
      </w:r>
      <w:r w:rsidRPr="00D82A0F">
        <w:rPr>
          <w:rFonts w:ascii="Courier New" w:eastAsia="Times New Roman" w:hAnsi="Courier New" w:cs="Courier New"/>
          <w:b/>
          <w:bCs/>
          <w:color w:val="000080"/>
          <w:sz w:val="20"/>
          <w:szCs w:val="20"/>
          <w:lang w:eastAsia="en-GB"/>
        </w:rPr>
        <w:t>)</w:t>
      </w:r>
    </w:p>
    <w:p w14:paraId="03CDEB2F"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selectedNumber</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int</w:t>
      </w:r>
      <w:r w:rsidRPr="00D82A0F">
        <w:rPr>
          <w:rFonts w:ascii="Courier New" w:eastAsia="Times New Roman" w:hAnsi="Courier New" w:cs="Courier New"/>
          <w:b/>
          <w:bCs/>
          <w:color w:val="000080"/>
          <w:sz w:val="20"/>
          <w:szCs w:val="20"/>
          <w:lang w:eastAsia="en-GB"/>
        </w:rPr>
        <w:t>(</w:t>
      </w:r>
      <w:proofErr w:type="spellStart"/>
      <w:proofErr w:type="gramStart"/>
      <w:r w:rsidRPr="00D82A0F">
        <w:rPr>
          <w:rFonts w:ascii="Courier New" w:eastAsia="Times New Roman" w:hAnsi="Courier New" w:cs="Courier New"/>
          <w:color w:val="000000"/>
          <w:sz w:val="20"/>
          <w:szCs w:val="20"/>
          <w:lang w:eastAsia="en-GB"/>
        </w:rPr>
        <w:t>fileName</w:t>
      </w:r>
      <w:proofErr w:type="spellEnd"/>
      <w:r w:rsidRPr="00D82A0F">
        <w:rPr>
          <w:rFonts w:ascii="Courier New" w:eastAsia="Times New Roman" w:hAnsi="Courier New" w:cs="Courier New"/>
          <w:b/>
          <w:bCs/>
          <w:color w:val="000080"/>
          <w:sz w:val="20"/>
          <w:szCs w:val="20"/>
          <w:lang w:eastAsia="en-GB"/>
        </w:rPr>
        <w:t>[</w:t>
      </w:r>
      <w:proofErr w:type="gramEnd"/>
      <w:r w:rsidRPr="00D82A0F">
        <w:rPr>
          <w:rFonts w:ascii="Courier New" w:eastAsia="Times New Roman" w:hAnsi="Courier New" w:cs="Courier New"/>
          <w:color w:val="FF0000"/>
          <w:sz w:val="20"/>
          <w:szCs w:val="20"/>
          <w:lang w:eastAsia="en-GB"/>
        </w:rPr>
        <w:t>0</w:t>
      </w:r>
      <w:r w:rsidRPr="00D82A0F">
        <w:rPr>
          <w:rFonts w:ascii="Courier New" w:eastAsia="Times New Roman" w:hAnsi="Courier New" w:cs="Courier New"/>
          <w:b/>
          <w:bCs/>
          <w:color w:val="000080"/>
          <w:sz w:val="20"/>
          <w:szCs w:val="20"/>
          <w:lang w:eastAsia="en-GB"/>
        </w:rPr>
        <w:t>])</w:t>
      </w:r>
    </w:p>
    <w:p w14:paraId="0DC40DAB"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selectedFilePath</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inputDir3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fileName</w:t>
      </w:r>
      <w:proofErr w:type="spellEnd"/>
    </w:p>
    <w:p w14:paraId="354D1750"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im</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Image</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open</w:t>
      </w:r>
      <w:proofErr w:type="spellEnd"/>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selectedFilePath</w:t>
      </w:r>
      <w:proofErr w:type="spellEnd"/>
      <w:r w:rsidRPr="00D82A0F">
        <w:rPr>
          <w:rFonts w:ascii="Courier New" w:eastAsia="Times New Roman" w:hAnsi="Courier New" w:cs="Courier New"/>
          <w:b/>
          <w:bCs/>
          <w:color w:val="000080"/>
          <w:sz w:val="20"/>
          <w:szCs w:val="20"/>
          <w:lang w:eastAsia="en-GB"/>
        </w:rPr>
        <w:t>)</w:t>
      </w:r>
    </w:p>
    <w:p w14:paraId="698428C2"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if</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selectedNumber</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FF0000"/>
          <w:sz w:val="20"/>
          <w:szCs w:val="20"/>
          <w:lang w:eastAsia="en-GB"/>
        </w:rPr>
        <w:t>0</w:t>
      </w:r>
      <w:r w:rsidRPr="00D82A0F">
        <w:rPr>
          <w:rFonts w:ascii="Courier New" w:eastAsia="Times New Roman" w:hAnsi="Courier New" w:cs="Courier New"/>
          <w:b/>
          <w:bCs/>
          <w:color w:val="000080"/>
          <w:sz w:val="20"/>
          <w:szCs w:val="20"/>
          <w:lang w:eastAsia="en-GB"/>
        </w:rPr>
        <w:t>):</w:t>
      </w:r>
    </w:p>
    <w:p w14:paraId="0E1C8C5F"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newFilePath</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outTestDir0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fileName</w:t>
      </w:r>
      <w:proofErr w:type="spellEnd"/>
    </w:p>
    <w:p w14:paraId="7841CF95"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im</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save</w:t>
      </w:r>
      <w:proofErr w:type="spellEnd"/>
      <w:proofErr w:type="gramEnd"/>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newFilePath</w:t>
      </w:r>
      <w:proofErr w:type="spellEnd"/>
      <w:r w:rsidRPr="00D82A0F">
        <w:rPr>
          <w:rFonts w:ascii="Courier New" w:eastAsia="Times New Roman" w:hAnsi="Courier New" w:cs="Courier New"/>
          <w:b/>
          <w:bCs/>
          <w:color w:val="000080"/>
          <w:sz w:val="20"/>
          <w:szCs w:val="20"/>
          <w:lang w:eastAsia="en-GB"/>
        </w:rPr>
        <w:t>)</w:t>
      </w:r>
    </w:p>
    <w:p w14:paraId="0FC57461"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b/>
          <w:bCs/>
          <w:color w:val="0000FF"/>
          <w:sz w:val="20"/>
          <w:szCs w:val="20"/>
          <w:lang w:eastAsia="en-GB"/>
        </w:rPr>
        <w:t>elif</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selectedNumber</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FF0000"/>
          <w:sz w:val="20"/>
          <w:szCs w:val="20"/>
          <w:lang w:eastAsia="en-GB"/>
        </w:rPr>
        <w:t>1</w:t>
      </w:r>
      <w:r w:rsidRPr="00D82A0F">
        <w:rPr>
          <w:rFonts w:ascii="Courier New" w:eastAsia="Times New Roman" w:hAnsi="Courier New" w:cs="Courier New"/>
          <w:b/>
          <w:bCs/>
          <w:color w:val="000080"/>
          <w:sz w:val="20"/>
          <w:szCs w:val="20"/>
          <w:lang w:eastAsia="en-GB"/>
        </w:rPr>
        <w:t>):</w:t>
      </w:r>
    </w:p>
    <w:p w14:paraId="250E5A6C"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newFilePath</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outTestDir1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fileName</w:t>
      </w:r>
      <w:proofErr w:type="spellEnd"/>
    </w:p>
    <w:p w14:paraId="32AFA904"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im</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save</w:t>
      </w:r>
      <w:proofErr w:type="spellEnd"/>
      <w:proofErr w:type="gramEnd"/>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newFilePath</w:t>
      </w:r>
      <w:proofErr w:type="spellEnd"/>
      <w:r w:rsidRPr="00D82A0F">
        <w:rPr>
          <w:rFonts w:ascii="Courier New" w:eastAsia="Times New Roman" w:hAnsi="Courier New" w:cs="Courier New"/>
          <w:b/>
          <w:bCs/>
          <w:color w:val="000080"/>
          <w:sz w:val="20"/>
          <w:szCs w:val="20"/>
          <w:lang w:eastAsia="en-GB"/>
        </w:rPr>
        <w:t>)</w:t>
      </w:r>
    </w:p>
    <w:p w14:paraId="17F3D8BF"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b/>
          <w:bCs/>
          <w:color w:val="0000FF"/>
          <w:sz w:val="20"/>
          <w:szCs w:val="20"/>
          <w:lang w:eastAsia="en-GB"/>
        </w:rPr>
        <w:t>elif</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selectedNumber</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FF0000"/>
          <w:sz w:val="20"/>
          <w:szCs w:val="20"/>
          <w:lang w:eastAsia="en-GB"/>
        </w:rPr>
        <w:t>2</w:t>
      </w:r>
      <w:r w:rsidRPr="00D82A0F">
        <w:rPr>
          <w:rFonts w:ascii="Courier New" w:eastAsia="Times New Roman" w:hAnsi="Courier New" w:cs="Courier New"/>
          <w:b/>
          <w:bCs/>
          <w:color w:val="000080"/>
          <w:sz w:val="20"/>
          <w:szCs w:val="20"/>
          <w:lang w:eastAsia="en-GB"/>
        </w:rPr>
        <w:t>):</w:t>
      </w:r>
    </w:p>
    <w:p w14:paraId="00CEC625"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newFilePath</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outTestDir2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fileName</w:t>
      </w:r>
      <w:proofErr w:type="spellEnd"/>
    </w:p>
    <w:p w14:paraId="17943A1B"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im</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save</w:t>
      </w:r>
      <w:proofErr w:type="spellEnd"/>
      <w:proofErr w:type="gramEnd"/>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newFilePath</w:t>
      </w:r>
      <w:proofErr w:type="spellEnd"/>
      <w:r w:rsidRPr="00D82A0F">
        <w:rPr>
          <w:rFonts w:ascii="Courier New" w:eastAsia="Times New Roman" w:hAnsi="Courier New" w:cs="Courier New"/>
          <w:b/>
          <w:bCs/>
          <w:color w:val="000080"/>
          <w:sz w:val="20"/>
          <w:szCs w:val="20"/>
          <w:lang w:eastAsia="en-GB"/>
        </w:rPr>
        <w:t>)</w:t>
      </w:r>
    </w:p>
    <w:p w14:paraId="2C85EE49"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b/>
          <w:bCs/>
          <w:color w:val="0000FF"/>
          <w:sz w:val="20"/>
          <w:szCs w:val="20"/>
          <w:lang w:eastAsia="en-GB"/>
        </w:rPr>
        <w:t>elif</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selectedNumber</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FF0000"/>
          <w:sz w:val="20"/>
          <w:szCs w:val="20"/>
          <w:lang w:eastAsia="en-GB"/>
        </w:rPr>
        <w:t>3</w:t>
      </w:r>
      <w:r w:rsidRPr="00D82A0F">
        <w:rPr>
          <w:rFonts w:ascii="Courier New" w:eastAsia="Times New Roman" w:hAnsi="Courier New" w:cs="Courier New"/>
          <w:b/>
          <w:bCs/>
          <w:color w:val="000080"/>
          <w:sz w:val="20"/>
          <w:szCs w:val="20"/>
          <w:lang w:eastAsia="en-GB"/>
        </w:rPr>
        <w:t>):</w:t>
      </w:r>
    </w:p>
    <w:p w14:paraId="291328A5"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newFilePath</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outTestDir3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fileName</w:t>
      </w:r>
      <w:proofErr w:type="spellEnd"/>
    </w:p>
    <w:p w14:paraId="5F0B1406"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im</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save</w:t>
      </w:r>
      <w:proofErr w:type="spellEnd"/>
      <w:proofErr w:type="gramEnd"/>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newFilePath</w:t>
      </w:r>
      <w:proofErr w:type="spellEnd"/>
      <w:r w:rsidRPr="00D82A0F">
        <w:rPr>
          <w:rFonts w:ascii="Courier New" w:eastAsia="Times New Roman" w:hAnsi="Courier New" w:cs="Courier New"/>
          <w:b/>
          <w:bCs/>
          <w:color w:val="000080"/>
          <w:sz w:val="20"/>
          <w:szCs w:val="20"/>
          <w:lang w:eastAsia="en-GB"/>
        </w:rPr>
        <w:t>)</w:t>
      </w:r>
    </w:p>
    <w:p w14:paraId="470C16B7"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b/>
          <w:bCs/>
          <w:color w:val="0000FF"/>
          <w:sz w:val="20"/>
          <w:szCs w:val="20"/>
          <w:lang w:eastAsia="en-GB"/>
        </w:rPr>
        <w:t>elif</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selectedNumber</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FF0000"/>
          <w:sz w:val="20"/>
          <w:szCs w:val="20"/>
          <w:lang w:eastAsia="en-GB"/>
        </w:rPr>
        <w:t>4</w:t>
      </w:r>
      <w:r w:rsidRPr="00D82A0F">
        <w:rPr>
          <w:rFonts w:ascii="Courier New" w:eastAsia="Times New Roman" w:hAnsi="Courier New" w:cs="Courier New"/>
          <w:b/>
          <w:bCs/>
          <w:color w:val="000080"/>
          <w:sz w:val="20"/>
          <w:szCs w:val="20"/>
          <w:lang w:eastAsia="en-GB"/>
        </w:rPr>
        <w:t>):</w:t>
      </w:r>
    </w:p>
    <w:p w14:paraId="35D03543"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newFilePath</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outTestDir4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fileName</w:t>
      </w:r>
      <w:proofErr w:type="spellEnd"/>
    </w:p>
    <w:p w14:paraId="0F980975"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im</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save</w:t>
      </w:r>
      <w:proofErr w:type="spellEnd"/>
      <w:proofErr w:type="gramEnd"/>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newFilePath</w:t>
      </w:r>
      <w:proofErr w:type="spellEnd"/>
      <w:r w:rsidRPr="00D82A0F">
        <w:rPr>
          <w:rFonts w:ascii="Courier New" w:eastAsia="Times New Roman" w:hAnsi="Courier New" w:cs="Courier New"/>
          <w:b/>
          <w:bCs/>
          <w:color w:val="000080"/>
          <w:sz w:val="20"/>
          <w:szCs w:val="20"/>
          <w:lang w:eastAsia="en-GB"/>
        </w:rPr>
        <w:t>)</w:t>
      </w:r>
    </w:p>
    <w:p w14:paraId="56AF973B"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b/>
          <w:bCs/>
          <w:color w:val="0000FF"/>
          <w:sz w:val="20"/>
          <w:szCs w:val="20"/>
          <w:lang w:eastAsia="en-GB"/>
        </w:rPr>
        <w:t>elif</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selectedNumber</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FF0000"/>
          <w:sz w:val="20"/>
          <w:szCs w:val="20"/>
          <w:lang w:eastAsia="en-GB"/>
        </w:rPr>
        <w:t>5</w:t>
      </w:r>
      <w:r w:rsidRPr="00D82A0F">
        <w:rPr>
          <w:rFonts w:ascii="Courier New" w:eastAsia="Times New Roman" w:hAnsi="Courier New" w:cs="Courier New"/>
          <w:b/>
          <w:bCs/>
          <w:color w:val="000080"/>
          <w:sz w:val="20"/>
          <w:szCs w:val="20"/>
          <w:lang w:eastAsia="en-GB"/>
        </w:rPr>
        <w:t>):</w:t>
      </w:r>
    </w:p>
    <w:p w14:paraId="2949A873"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newFilePath</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outTestDir5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fileName</w:t>
      </w:r>
      <w:proofErr w:type="spellEnd"/>
    </w:p>
    <w:p w14:paraId="09CFFA7B"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im</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save</w:t>
      </w:r>
      <w:proofErr w:type="spellEnd"/>
      <w:proofErr w:type="gramEnd"/>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newFilePath</w:t>
      </w:r>
      <w:proofErr w:type="spellEnd"/>
      <w:r w:rsidRPr="00D82A0F">
        <w:rPr>
          <w:rFonts w:ascii="Courier New" w:eastAsia="Times New Roman" w:hAnsi="Courier New" w:cs="Courier New"/>
          <w:b/>
          <w:bCs/>
          <w:color w:val="000080"/>
          <w:sz w:val="20"/>
          <w:szCs w:val="20"/>
          <w:lang w:eastAsia="en-GB"/>
        </w:rPr>
        <w:t>)</w:t>
      </w:r>
    </w:p>
    <w:p w14:paraId="0AC8E4BA"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b/>
          <w:bCs/>
          <w:color w:val="0000FF"/>
          <w:sz w:val="20"/>
          <w:szCs w:val="20"/>
          <w:lang w:eastAsia="en-GB"/>
        </w:rPr>
        <w:t>elif</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selectedNumber</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FF0000"/>
          <w:sz w:val="20"/>
          <w:szCs w:val="20"/>
          <w:lang w:eastAsia="en-GB"/>
        </w:rPr>
        <w:t>6</w:t>
      </w:r>
      <w:r w:rsidRPr="00D82A0F">
        <w:rPr>
          <w:rFonts w:ascii="Courier New" w:eastAsia="Times New Roman" w:hAnsi="Courier New" w:cs="Courier New"/>
          <w:b/>
          <w:bCs/>
          <w:color w:val="000080"/>
          <w:sz w:val="20"/>
          <w:szCs w:val="20"/>
          <w:lang w:eastAsia="en-GB"/>
        </w:rPr>
        <w:t>):</w:t>
      </w:r>
    </w:p>
    <w:p w14:paraId="57FB7535"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newFilePath</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outTestDir6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fileName</w:t>
      </w:r>
      <w:proofErr w:type="spellEnd"/>
    </w:p>
    <w:p w14:paraId="64CC5096"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im</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save</w:t>
      </w:r>
      <w:proofErr w:type="spellEnd"/>
      <w:proofErr w:type="gramEnd"/>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newFilePath</w:t>
      </w:r>
      <w:proofErr w:type="spellEnd"/>
      <w:r w:rsidRPr="00D82A0F">
        <w:rPr>
          <w:rFonts w:ascii="Courier New" w:eastAsia="Times New Roman" w:hAnsi="Courier New" w:cs="Courier New"/>
          <w:b/>
          <w:bCs/>
          <w:color w:val="000080"/>
          <w:sz w:val="20"/>
          <w:szCs w:val="20"/>
          <w:lang w:eastAsia="en-GB"/>
        </w:rPr>
        <w:t>)</w:t>
      </w:r>
    </w:p>
    <w:p w14:paraId="0D3C7EA2"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b/>
          <w:bCs/>
          <w:color w:val="0000FF"/>
          <w:sz w:val="20"/>
          <w:szCs w:val="20"/>
          <w:lang w:eastAsia="en-GB"/>
        </w:rPr>
        <w:t>elif</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selectedNumber</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FF0000"/>
          <w:sz w:val="20"/>
          <w:szCs w:val="20"/>
          <w:lang w:eastAsia="en-GB"/>
        </w:rPr>
        <w:t>7</w:t>
      </w:r>
      <w:r w:rsidRPr="00D82A0F">
        <w:rPr>
          <w:rFonts w:ascii="Courier New" w:eastAsia="Times New Roman" w:hAnsi="Courier New" w:cs="Courier New"/>
          <w:b/>
          <w:bCs/>
          <w:color w:val="000080"/>
          <w:sz w:val="20"/>
          <w:szCs w:val="20"/>
          <w:lang w:eastAsia="en-GB"/>
        </w:rPr>
        <w:t>):</w:t>
      </w:r>
    </w:p>
    <w:p w14:paraId="64D2D528"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newFilePath</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outTestDir7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fileName</w:t>
      </w:r>
      <w:proofErr w:type="spellEnd"/>
    </w:p>
    <w:p w14:paraId="0748443D"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im</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save</w:t>
      </w:r>
      <w:proofErr w:type="spellEnd"/>
      <w:proofErr w:type="gramEnd"/>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newFilePath</w:t>
      </w:r>
      <w:proofErr w:type="spellEnd"/>
      <w:r w:rsidRPr="00D82A0F">
        <w:rPr>
          <w:rFonts w:ascii="Courier New" w:eastAsia="Times New Roman" w:hAnsi="Courier New" w:cs="Courier New"/>
          <w:b/>
          <w:bCs/>
          <w:color w:val="000080"/>
          <w:sz w:val="20"/>
          <w:szCs w:val="20"/>
          <w:lang w:eastAsia="en-GB"/>
        </w:rPr>
        <w:t>)</w:t>
      </w:r>
    </w:p>
    <w:p w14:paraId="7A6E906E"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b/>
          <w:bCs/>
          <w:color w:val="0000FF"/>
          <w:sz w:val="20"/>
          <w:szCs w:val="20"/>
          <w:lang w:eastAsia="en-GB"/>
        </w:rPr>
        <w:t>elif</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selectedNumber</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FF0000"/>
          <w:sz w:val="20"/>
          <w:szCs w:val="20"/>
          <w:lang w:eastAsia="en-GB"/>
        </w:rPr>
        <w:t>8</w:t>
      </w:r>
      <w:r w:rsidRPr="00D82A0F">
        <w:rPr>
          <w:rFonts w:ascii="Courier New" w:eastAsia="Times New Roman" w:hAnsi="Courier New" w:cs="Courier New"/>
          <w:b/>
          <w:bCs/>
          <w:color w:val="000080"/>
          <w:sz w:val="20"/>
          <w:szCs w:val="20"/>
          <w:lang w:eastAsia="en-GB"/>
        </w:rPr>
        <w:t>):</w:t>
      </w:r>
    </w:p>
    <w:p w14:paraId="7EA7B59B"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newFilePath</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outTestDir8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fileName</w:t>
      </w:r>
      <w:proofErr w:type="spellEnd"/>
    </w:p>
    <w:p w14:paraId="02EF0003"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im</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save</w:t>
      </w:r>
      <w:proofErr w:type="spellEnd"/>
      <w:proofErr w:type="gramEnd"/>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newFilePath</w:t>
      </w:r>
      <w:proofErr w:type="spellEnd"/>
      <w:r w:rsidRPr="00D82A0F">
        <w:rPr>
          <w:rFonts w:ascii="Courier New" w:eastAsia="Times New Roman" w:hAnsi="Courier New" w:cs="Courier New"/>
          <w:b/>
          <w:bCs/>
          <w:color w:val="000080"/>
          <w:sz w:val="20"/>
          <w:szCs w:val="20"/>
          <w:lang w:eastAsia="en-GB"/>
        </w:rPr>
        <w:t>)</w:t>
      </w:r>
    </w:p>
    <w:p w14:paraId="25E01A94"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b/>
          <w:bCs/>
          <w:color w:val="0000FF"/>
          <w:sz w:val="20"/>
          <w:szCs w:val="20"/>
          <w:lang w:eastAsia="en-GB"/>
        </w:rPr>
        <w:t>elif</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selectedNumber</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FF0000"/>
          <w:sz w:val="20"/>
          <w:szCs w:val="20"/>
          <w:lang w:eastAsia="en-GB"/>
        </w:rPr>
        <w:t>9</w:t>
      </w:r>
      <w:r w:rsidRPr="00D82A0F">
        <w:rPr>
          <w:rFonts w:ascii="Courier New" w:eastAsia="Times New Roman" w:hAnsi="Courier New" w:cs="Courier New"/>
          <w:b/>
          <w:bCs/>
          <w:color w:val="000080"/>
          <w:sz w:val="20"/>
          <w:szCs w:val="20"/>
          <w:lang w:eastAsia="en-GB"/>
        </w:rPr>
        <w:t>):</w:t>
      </w:r>
    </w:p>
    <w:p w14:paraId="21686F0B"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newFilePath</w:t>
      </w:r>
      <w:proofErr w:type="spellEnd"/>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outTestDir9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color w:val="808080"/>
          <w:sz w:val="20"/>
          <w:szCs w:val="20"/>
          <w:lang w:eastAsia="en-GB"/>
        </w:rPr>
        <w:t>'\\'</w:t>
      </w: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 xml:space="preserve"> </w:t>
      </w:r>
      <w:proofErr w:type="spellStart"/>
      <w:r w:rsidRPr="00D82A0F">
        <w:rPr>
          <w:rFonts w:ascii="Courier New" w:eastAsia="Times New Roman" w:hAnsi="Courier New" w:cs="Courier New"/>
          <w:color w:val="000000"/>
          <w:sz w:val="20"/>
          <w:szCs w:val="20"/>
          <w:lang w:eastAsia="en-GB"/>
        </w:rPr>
        <w:t>fileName</w:t>
      </w:r>
      <w:proofErr w:type="spellEnd"/>
    </w:p>
    <w:p w14:paraId="3E78CA38"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proofErr w:type="spellStart"/>
      <w:proofErr w:type="gramStart"/>
      <w:r w:rsidRPr="00D82A0F">
        <w:rPr>
          <w:rFonts w:ascii="Courier New" w:eastAsia="Times New Roman" w:hAnsi="Courier New" w:cs="Courier New"/>
          <w:color w:val="000000"/>
          <w:sz w:val="20"/>
          <w:szCs w:val="20"/>
          <w:lang w:eastAsia="en-GB"/>
        </w:rPr>
        <w:t>im</w:t>
      </w:r>
      <w:r w:rsidRPr="00D82A0F">
        <w:rPr>
          <w:rFonts w:ascii="Courier New" w:eastAsia="Times New Roman" w:hAnsi="Courier New" w:cs="Courier New"/>
          <w:b/>
          <w:bCs/>
          <w:color w:val="000080"/>
          <w:sz w:val="20"/>
          <w:szCs w:val="20"/>
          <w:lang w:eastAsia="en-GB"/>
        </w:rPr>
        <w:t>.</w:t>
      </w:r>
      <w:r w:rsidRPr="00D82A0F">
        <w:rPr>
          <w:rFonts w:ascii="Courier New" w:eastAsia="Times New Roman" w:hAnsi="Courier New" w:cs="Courier New"/>
          <w:color w:val="000000"/>
          <w:sz w:val="20"/>
          <w:szCs w:val="20"/>
          <w:lang w:eastAsia="en-GB"/>
        </w:rPr>
        <w:t>save</w:t>
      </w:r>
      <w:proofErr w:type="spellEnd"/>
      <w:proofErr w:type="gramEnd"/>
      <w:r w:rsidRPr="00D82A0F">
        <w:rPr>
          <w:rFonts w:ascii="Courier New" w:eastAsia="Times New Roman" w:hAnsi="Courier New" w:cs="Courier New"/>
          <w:b/>
          <w:bCs/>
          <w:color w:val="000080"/>
          <w:sz w:val="20"/>
          <w:szCs w:val="20"/>
          <w:lang w:eastAsia="en-GB"/>
        </w:rPr>
        <w:t>(</w:t>
      </w:r>
      <w:proofErr w:type="spellStart"/>
      <w:r w:rsidRPr="00D82A0F">
        <w:rPr>
          <w:rFonts w:ascii="Courier New" w:eastAsia="Times New Roman" w:hAnsi="Courier New" w:cs="Courier New"/>
          <w:color w:val="000000"/>
          <w:sz w:val="20"/>
          <w:szCs w:val="20"/>
          <w:lang w:eastAsia="en-GB"/>
        </w:rPr>
        <w:t>newFilePath</w:t>
      </w:r>
      <w:proofErr w:type="spellEnd"/>
      <w:r w:rsidRPr="00D82A0F">
        <w:rPr>
          <w:rFonts w:ascii="Courier New" w:eastAsia="Times New Roman" w:hAnsi="Courier New" w:cs="Courier New"/>
          <w:b/>
          <w:bCs/>
          <w:color w:val="000080"/>
          <w:sz w:val="20"/>
          <w:szCs w:val="20"/>
          <w:lang w:eastAsia="en-GB"/>
        </w:rPr>
        <w:t>)</w:t>
      </w:r>
    </w:p>
    <w:p w14:paraId="3AF29C4A" w14:textId="77777777" w:rsidR="00D82A0F" w:rsidRPr="00D82A0F" w:rsidRDefault="00D82A0F" w:rsidP="00D82A0F">
      <w:pPr>
        <w:shd w:val="clear" w:color="auto" w:fill="FFFFFF"/>
        <w:spacing w:after="0" w:line="240" w:lineRule="auto"/>
        <w:rPr>
          <w:rFonts w:ascii="Courier New" w:eastAsia="Times New Roman" w:hAnsi="Courier New" w:cs="Courier New"/>
          <w:color w:val="000000"/>
          <w:sz w:val="20"/>
          <w:szCs w:val="20"/>
          <w:lang w:eastAsia="en-GB"/>
        </w:rPr>
      </w:pP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else</w:t>
      </w:r>
      <w:r w:rsidRPr="00D82A0F">
        <w:rPr>
          <w:rFonts w:ascii="Courier New" w:eastAsia="Times New Roman" w:hAnsi="Courier New" w:cs="Courier New"/>
          <w:b/>
          <w:bCs/>
          <w:color w:val="000080"/>
          <w:sz w:val="20"/>
          <w:szCs w:val="20"/>
          <w:lang w:eastAsia="en-GB"/>
        </w:rPr>
        <w:t>:</w:t>
      </w:r>
    </w:p>
    <w:p w14:paraId="0862837A" w14:textId="77777777" w:rsidR="00D82A0F" w:rsidRPr="00D82A0F" w:rsidRDefault="00D82A0F" w:rsidP="00D82A0F">
      <w:pPr>
        <w:shd w:val="clear" w:color="auto" w:fill="FFFFFF"/>
        <w:spacing w:after="0" w:line="240" w:lineRule="auto"/>
        <w:rPr>
          <w:rFonts w:ascii="Times New Roman" w:eastAsia="Times New Roman" w:hAnsi="Times New Roman" w:cs="Times New Roman"/>
          <w:sz w:val="24"/>
          <w:szCs w:val="24"/>
          <w:lang w:eastAsia="en-GB"/>
        </w:rPr>
      </w:pPr>
      <w:r w:rsidRPr="00D82A0F">
        <w:rPr>
          <w:rFonts w:ascii="Courier New" w:eastAsia="Times New Roman" w:hAnsi="Courier New" w:cs="Courier New"/>
          <w:color w:val="000000"/>
          <w:sz w:val="20"/>
          <w:szCs w:val="20"/>
          <w:lang w:eastAsia="en-GB"/>
        </w:rPr>
        <w:t xml:space="preserve">        </w:t>
      </w:r>
      <w:r w:rsidRPr="00D82A0F">
        <w:rPr>
          <w:rFonts w:ascii="Courier New" w:eastAsia="Times New Roman" w:hAnsi="Courier New" w:cs="Courier New"/>
          <w:b/>
          <w:bCs/>
          <w:color w:val="0000FF"/>
          <w:sz w:val="20"/>
          <w:szCs w:val="20"/>
          <w:lang w:eastAsia="en-GB"/>
        </w:rPr>
        <w:t>continue</w:t>
      </w:r>
      <w:r w:rsidRPr="00D82A0F">
        <w:rPr>
          <w:rFonts w:ascii="Courier New" w:eastAsia="Times New Roman" w:hAnsi="Courier New" w:cs="Courier New"/>
          <w:color w:val="000000"/>
          <w:sz w:val="20"/>
          <w:szCs w:val="20"/>
          <w:lang w:eastAsia="en-GB"/>
        </w:rPr>
        <w:t xml:space="preserve">    </w:t>
      </w:r>
    </w:p>
    <w:p w14:paraId="759E503F" w14:textId="4797ED09" w:rsidR="000C3278" w:rsidRPr="00CD137A" w:rsidRDefault="000C3278" w:rsidP="00D82A0F">
      <w:pPr>
        <w:shd w:val="clear" w:color="auto" w:fill="FFFFFF"/>
        <w:spacing w:after="0" w:line="240" w:lineRule="auto"/>
        <w:rPr>
          <w:rFonts w:ascii="Times New Roman" w:hAnsi="Times New Roman" w:cs="Times New Roman"/>
          <w:b/>
          <w:sz w:val="20"/>
        </w:rPr>
      </w:pPr>
    </w:p>
    <w:sectPr w:rsidR="000C3278" w:rsidRPr="00CD137A" w:rsidSect="009401B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C9B3B0" w14:textId="77777777" w:rsidR="0094262D" w:rsidRDefault="0094262D" w:rsidP="006F37EC">
      <w:pPr>
        <w:spacing w:after="0" w:line="240" w:lineRule="auto"/>
      </w:pPr>
      <w:r>
        <w:separator/>
      </w:r>
    </w:p>
  </w:endnote>
  <w:endnote w:type="continuationSeparator" w:id="0">
    <w:p w14:paraId="1DCB5A54" w14:textId="77777777" w:rsidR="0094262D" w:rsidRDefault="0094262D" w:rsidP="006F3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3935014"/>
      <w:docPartObj>
        <w:docPartGallery w:val="Page Numbers (Bottom of Page)"/>
        <w:docPartUnique/>
      </w:docPartObj>
    </w:sdtPr>
    <w:sdtEndPr>
      <w:rPr>
        <w:noProof/>
      </w:rPr>
    </w:sdtEndPr>
    <w:sdtContent>
      <w:p w14:paraId="445341B9" w14:textId="2099772C" w:rsidR="00C208A0" w:rsidRPr="006F37EC" w:rsidRDefault="00C208A0" w:rsidP="006F37EC">
        <w:pPr>
          <w:pStyle w:val="Footer"/>
          <w:jc w:val="right"/>
          <w:rPr>
            <w:rFonts w:ascii="Times New Roman" w:hAnsi="Times New Roman" w:cs="Times New Roman"/>
          </w:rPr>
        </w:pPr>
        <w:r w:rsidRPr="006F37EC">
          <w:rPr>
            <w:rFonts w:ascii="Times New Roman" w:hAnsi="Times New Roman" w:cs="Times New Roman"/>
          </w:rPr>
          <w:t>12421031</w:t>
        </w:r>
      </w:p>
      <w:p w14:paraId="5ABB8F0A" w14:textId="1DA7633C" w:rsidR="00C208A0" w:rsidRPr="006F37EC" w:rsidRDefault="00C208A0" w:rsidP="006F37EC">
        <w:pPr>
          <w:pStyle w:val="Footer"/>
          <w:rPr>
            <w:rFonts w:ascii="Times New Roman" w:hAnsi="Times New Roman" w:cs="Times New Roman"/>
          </w:rPr>
        </w:pPr>
        <w:r w:rsidRPr="006F37EC">
          <w:rPr>
            <w:rFonts w:ascii="Times New Roman" w:hAnsi="Times New Roman" w:cs="Times New Roman"/>
          </w:rPr>
          <w:t>Peter Hart</w:t>
        </w:r>
      </w:p>
      <w:p w14:paraId="7B87B251" w14:textId="79EED703" w:rsidR="00C208A0" w:rsidRPr="006F37EC" w:rsidRDefault="00C208A0" w:rsidP="006F37EC">
        <w:pPr>
          <w:pStyle w:val="Footer"/>
          <w:jc w:val="right"/>
        </w:pPr>
        <w:r w:rsidRPr="006F37EC">
          <w:rPr>
            <w:rFonts w:ascii="Times New Roman" w:hAnsi="Times New Roman" w:cs="Times New Roman"/>
          </w:rPr>
          <w:fldChar w:fldCharType="begin"/>
        </w:r>
        <w:r w:rsidRPr="006F37EC">
          <w:rPr>
            <w:rFonts w:ascii="Times New Roman" w:hAnsi="Times New Roman" w:cs="Times New Roman"/>
          </w:rPr>
          <w:instrText xml:space="preserve"> PAGE   \* MERGEFORMAT </w:instrText>
        </w:r>
        <w:r w:rsidRPr="006F37EC">
          <w:rPr>
            <w:rFonts w:ascii="Times New Roman" w:hAnsi="Times New Roman" w:cs="Times New Roman"/>
          </w:rPr>
          <w:fldChar w:fldCharType="separate"/>
        </w:r>
        <w:r w:rsidRPr="006F37EC">
          <w:rPr>
            <w:rFonts w:ascii="Times New Roman" w:hAnsi="Times New Roman" w:cs="Times New Roman"/>
            <w:noProof/>
          </w:rPr>
          <w:t>2</w:t>
        </w:r>
        <w:r w:rsidRPr="006F37EC">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61C5A7" w14:textId="77777777" w:rsidR="0094262D" w:rsidRDefault="0094262D" w:rsidP="006F37EC">
      <w:pPr>
        <w:spacing w:after="0" w:line="240" w:lineRule="auto"/>
      </w:pPr>
      <w:r>
        <w:separator/>
      </w:r>
    </w:p>
  </w:footnote>
  <w:footnote w:type="continuationSeparator" w:id="0">
    <w:p w14:paraId="38B6B829" w14:textId="77777777" w:rsidR="0094262D" w:rsidRDefault="0094262D" w:rsidP="006F37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326E3" w14:textId="7CE3EACC" w:rsidR="00C208A0" w:rsidRPr="006F37EC" w:rsidRDefault="00C208A0">
    <w:pPr>
      <w:pStyle w:val="Header"/>
      <w:rPr>
        <w:rFonts w:ascii="Times New Roman" w:hAnsi="Times New Roman" w:cs="Times New Roman"/>
      </w:rPr>
    </w:pPr>
    <w:r w:rsidRPr="006F37EC">
      <w:rPr>
        <w:rFonts w:ascii="Times New Roman" w:hAnsi="Times New Roman" w:cs="Times New Roman"/>
      </w:rPr>
      <w:t>CMP913</w:t>
    </w:r>
    <w:r>
      <w:rPr>
        <w:rFonts w:ascii="Times New Roman" w:hAnsi="Times New Roman" w:cs="Times New Roman"/>
      </w:rPr>
      <w:t>7</w:t>
    </w:r>
    <w:r w:rsidRPr="006F37EC">
      <w:rPr>
        <w:rFonts w:ascii="Times New Roman" w:hAnsi="Times New Roman" w:cs="Times New Roman"/>
      </w:rPr>
      <w:t>M Machine Learning Assessment Item 1</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ter Hart (12421031)">
    <w15:presenceInfo w15:providerId="None" w15:userId="Peter Hart (124210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7EC"/>
    <w:rsid w:val="00045713"/>
    <w:rsid w:val="00057DB2"/>
    <w:rsid w:val="000717CC"/>
    <w:rsid w:val="000B46EA"/>
    <w:rsid w:val="000C0288"/>
    <w:rsid w:val="000C2348"/>
    <w:rsid w:val="000C3278"/>
    <w:rsid w:val="000C7667"/>
    <w:rsid w:val="000D4E10"/>
    <w:rsid w:val="000D4EA9"/>
    <w:rsid w:val="000D5E12"/>
    <w:rsid w:val="000E30B3"/>
    <w:rsid w:val="001137A3"/>
    <w:rsid w:val="001576BF"/>
    <w:rsid w:val="001608FC"/>
    <w:rsid w:val="001A7DA7"/>
    <w:rsid w:val="001C62C1"/>
    <w:rsid w:val="001C7856"/>
    <w:rsid w:val="001F5018"/>
    <w:rsid w:val="00200EA9"/>
    <w:rsid w:val="002034E0"/>
    <w:rsid w:val="00214B47"/>
    <w:rsid w:val="00224D8D"/>
    <w:rsid w:val="002473B4"/>
    <w:rsid w:val="00251F5C"/>
    <w:rsid w:val="002671AD"/>
    <w:rsid w:val="00267828"/>
    <w:rsid w:val="002930D1"/>
    <w:rsid w:val="002E6AFB"/>
    <w:rsid w:val="00302C42"/>
    <w:rsid w:val="003073E2"/>
    <w:rsid w:val="00324D9D"/>
    <w:rsid w:val="00327678"/>
    <w:rsid w:val="0033648C"/>
    <w:rsid w:val="0034563A"/>
    <w:rsid w:val="00346974"/>
    <w:rsid w:val="00352455"/>
    <w:rsid w:val="0036394A"/>
    <w:rsid w:val="00381D04"/>
    <w:rsid w:val="00390DA9"/>
    <w:rsid w:val="003941C0"/>
    <w:rsid w:val="003D5875"/>
    <w:rsid w:val="003E2704"/>
    <w:rsid w:val="003E771C"/>
    <w:rsid w:val="003F36FB"/>
    <w:rsid w:val="003F66CB"/>
    <w:rsid w:val="004528F2"/>
    <w:rsid w:val="004617AD"/>
    <w:rsid w:val="00493D70"/>
    <w:rsid w:val="0049584F"/>
    <w:rsid w:val="004A3385"/>
    <w:rsid w:val="004D3838"/>
    <w:rsid w:val="004D3BB4"/>
    <w:rsid w:val="004D42D1"/>
    <w:rsid w:val="004D43F2"/>
    <w:rsid w:val="004F042F"/>
    <w:rsid w:val="004F24DC"/>
    <w:rsid w:val="004F2EC5"/>
    <w:rsid w:val="004F6E95"/>
    <w:rsid w:val="00501F31"/>
    <w:rsid w:val="00510A66"/>
    <w:rsid w:val="00516B68"/>
    <w:rsid w:val="00522FCB"/>
    <w:rsid w:val="00544F78"/>
    <w:rsid w:val="005575AE"/>
    <w:rsid w:val="0056669C"/>
    <w:rsid w:val="00584879"/>
    <w:rsid w:val="005A557F"/>
    <w:rsid w:val="005B29D0"/>
    <w:rsid w:val="005D2290"/>
    <w:rsid w:val="005D3BEC"/>
    <w:rsid w:val="00600600"/>
    <w:rsid w:val="00602928"/>
    <w:rsid w:val="006108B1"/>
    <w:rsid w:val="00612D2A"/>
    <w:rsid w:val="00613691"/>
    <w:rsid w:val="006226F3"/>
    <w:rsid w:val="0063636F"/>
    <w:rsid w:val="006756A1"/>
    <w:rsid w:val="006933D7"/>
    <w:rsid w:val="006F2404"/>
    <w:rsid w:val="006F37EC"/>
    <w:rsid w:val="007005AC"/>
    <w:rsid w:val="007065EF"/>
    <w:rsid w:val="00754E22"/>
    <w:rsid w:val="00756150"/>
    <w:rsid w:val="00781F13"/>
    <w:rsid w:val="00796D57"/>
    <w:rsid w:val="0079702B"/>
    <w:rsid w:val="007A45BE"/>
    <w:rsid w:val="007C138B"/>
    <w:rsid w:val="007D6B6C"/>
    <w:rsid w:val="007E2DC3"/>
    <w:rsid w:val="007F3A85"/>
    <w:rsid w:val="0084475C"/>
    <w:rsid w:val="008455D0"/>
    <w:rsid w:val="00853081"/>
    <w:rsid w:val="00861191"/>
    <w:rsid w:val="008768F8"/>
    <w:rsid w:val="008A4AAC"/>
    <w:rsid w:val="008A569B"/>
    <w:rsid w:val="008A611C"/>
    <w:rsid w:val="008C492E"/>
    <w:rsid w:val="008C54AA"/>
    <w:rsid w:val="008D141B"/>
    <w:rsid w:val="008E4BE6"/>
    <w:rsid w:val="008E52F3"/>
    <w:rsid w:val="008F7E56"/>
    <w:rsid w:val="009069A5"/>
    <w:rsid w:val="00933DBD"/>
    <w:rsid w:val="009401B1"/>
    <w:rsid w:val="0094262D"/>
    <w:rsid w:val="00950804"/>
    <w:rsid w:val="009525E5"/>
    <w:rsid w:val="0096175D"/>
    <w:rsid w:val="00961CA3"/>
    <w:rsid w:val="00972B80"/>
    <w:rsid w:val="009A00E0"/>
    <w:rsid w:val="009A0536"/>
    <w:rsid w:val="009A2C5C"/>
    <w:rsid w:val="009A6109"/>
    <w:rsid w:val="009A6EC5"/>
    <w:rsid w:val="009B13DD"/>
    <w:rsid w:val="009B4508"/>
    <w:rsid w:val="009C61EE"/>
    <w:rsid w:val="009D34BD"/>
    <w:rsid w:val="009E3978"/>
    <w:rsid w:val="00A062C0"/>
    <w:rsid w:val="00A244B7"/>
    <w:rsid w:val="00A369E1"/>
    <w:rsid w:val="00A44F99"/>
    <w:rsid w:val="00A86C65"/>
    <w:rsid w:val="00A87CAC"/>
    <w:rsid w:val="00A947F4"/>
    <w:rsid w:val="00A97308"/>
    <w:rsid w:val="00B0004F"/>
    <w:rsid w:val="00B322CA"/>
    <w:rsid w:val="00B45B4C"/>
    <w:rsid w:val="00B70C5B"/>
    <w:rsid w:val="00B81AB1"/>
    <w:rsid w:val="00BC12A5"/>
    <w:rsid w:val="00BC6754"/>
    <w:rsid w:val="00BF02D9"/>
    <w:rsid w:val="00C100A9"/>
    <w:rsid w:val="00C208A0"/>
    <w:rsid w:val="00C96A0E"/>
    <w:rsid w:val="00CA3274"/>
    <w:rsid w:val="00CA7FF1"/>
    <w:rsid w:val="00CB372D"/>
    <w:rsid w:val="00CB71AD"/>
    <w:rsid w:val="00CD137A"/>
    <w:rsid w:val="00D0379E"/>
    <w:rsid w:val="00D158E5"/>
    <w:rsid w:val="00D316E3"/>
    <w:rsid w:val="00D32817"/>
    <w:rsid w:val="00D35017"/>
    <w:rsid w:val="00D43F3D"/>
    <w:rsid w:val="00D62471"/>
    <w:rsid w:val="00D751CB"/>
    <w:rsid w:val="00D813C9"/>
    <w:rsid w:val="00D82A0F"/>
    <w:rsid w:val="00D872C2"/>
    <w:rsid w:val="00DB5231"/>
    <w:rsid w:val="00DC667E"/>
    <w:rsid w:val="00DE1C56"/>
    <w:rsid w:val="00DE7271"/>
    <w:rsid w:val="00DE7AE1"/>
    <w:rsid w:val="00DF6A3A"/>
    <w:rsid w:val="00E0708A"/>
    <w:rsid w:val="00E14E2C"/>
    <w:rsid w:val="00E252ED"/>
    <w:rsid w:val="00E36E61"/>
    <w:rsid w:val="00E37B0D"/>
    <w:rsid w:val="00E57118"/>
    <w:rsid w:val="00E75E42"/>
    <w:rsid w:val="00EA6C48"/>
    <w:rsid w:val="00EF2B4A"/>
    <w:rsid w:val="00F52DB4"/>
    <w:rsid w:val="00F67B73"/>
    <w:rsid w:val="00F77788"/>
    <w:rsid w:val="00F96B23"/>
    <w:rsid w:val="00FA75ED"/>
    <w:rsid w:val="00FB79B2"/>
    <w:rsid w:val="00FC0BAB"/>
    <w:rsid w:val="00FD503C"/>
    <w:rsid w:val="00FE4B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894069"/>
  <w15:chartTrackingRefBased/>
  <w15:docId w15:val="{B24E346B-C04A-4D45-9CBA-445D25005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37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37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37EC"/>
  </w:style>
  <w:style w:type="paragraph" w:styleId="Footer">
    <w:name w:val="footer"/>
    <w:basedOn w:val="Normal"/>
    <w:link w:val="FooterChar"/>
    <w:uiPriority w:val="99"/>
    <w:unhideWhenUsed/>
    <w:rsid w:val="006F37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37EC"/>
  </w:style>
  <w:style w:type="character" w:styleId="PlaceholderText">
    <w:name w:val="Placeholder Text"/>
    <w:basedOn w:val="DefaultParagraphFont"/>
    <w:uiPriority w:val="99"/>
    <w:semiHidden/>
    <w:rsid w:val="009D34BD"/>
    <w:rPr>
      <w:color w:val="808080"/>
    </w:rPr>
  </w:style>
  <w:style w:type="table" w:styleId="TableGrid">
    <w:name w:val="Table Grid"/>
    <w:basedOn w:val="TableNormal"/>
    <w:uiPriority w:val="39"/>
    <w:rsid w:val="00D624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D43F2"/>
    <w:rPr>
      <w:color w:val="0563C1" w:themeColor="hyperlink"/>
      <w:u w:val="single"/>
    </w:rPr>
  </w:style>
  <w:style w:type="character" w:styleId="UnresolvedMention">
    <w:name w:val="Unresolved Mention"/>
    <w:basedOn w:val="DefaultParagraphFont"/>
    <w:uiPriority w:val="99"/>
    <w:semiHidden/>
    <w:unhideWhenUsed/>
    <w:rsid w:val="004D43F2"/>
    <w:rPr>
      <w:color w:val="808080"/>
      <w:shd w:val="clear" w:color="auto" w:fill="E6E6E6"/>
    </w:rPr>
  </w:style>
  <w:style w:type="paragraph" w:styleId="BalloonText">
    <w:name w:val="Balloon Text"/>
    <w:basedOn w:val="Normal"/>
    <w:link w:val="BalloonTextChar"/>
    <w:uiPriority w:val="99"/>
    <w:semiHidden/>
    <w:unhideWhenUsed/>
    <w:rsid w:val="006363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636F"/>
    <w:rPr>
      <w:rFonts w:ascii="Segoe UI" w:hAnsi="Segoe UI" w:cs="Segoe UI"/>
      <w:sz w:val="18"/>
      <w:szCs w:val="18"/>
    </w:rPr>
  </w:style>
  <w:style w:type="character" w:styleId="FollowedHyperlink">
    <w:name w:val="FollowedHyperlink"/>
    <w:basedOn w:val="DefaultParagraphFont"/>
    <w:uiPriority w:val="99"/>
    <w:semiHidden/>
    <w:unhideWhenUsed/>
    <w:rsid w:val="009B13DD"/>
    <w:rPr>
      <w:color w:val="954F72" w:themeColor="followedHyperlink"/>
      <w:u w:val="single"/>
    </w:rPr>
  </w:style>
  <w:style w:type="character" w:customStyle="1" w:styleId="sc51">
    <w:name w:val="sc51"/>
    <w:basedOn w:val="DefaultParagraphFont"/>
    <w:rsid w:val="00D82A0F"/>
    <w:rPr>
      <w:rFonts w:ascii="Courier New" w:hAnsi="Courier New" w:cs="Courier New" w:hint="default"/>
      <w:b/>
      <w:bCs/>
      <w:color w:val="0000FF"/>
      <w:sz w:val="20"/>
      <w:szCs w:val="20"/>
    </w:rPr>
  </w:style>
  <w:style w:type="character" w:customStyle="1" w:styleId="sc0">
    <w:name w:val="sc0"/>
    <w:basedOn w:val="DefaultParagraphFont"/>
    <w:rsid w:val="00D82A0F"/>
    <w:rPr>
      <w:rFonts w:ascii="Courier New" w:hAnsi="Courier New" w:cs="Courier New" w:hint="default"/>
      <w:color w:val="000000"/>
      <w:sz w:val="20"/>
      <w:szCs w:val="20"/>
    </w:rPr>
  </w:style>
  <w:style w:type="character" w:customStyle="1" w:styleId="sc11">
    <w:name w:val="sc11"/>
    <w:basedOn w:val="DefaultParagraphFont"/>
    <w:rsid w:val="00D82A0F"/>
    <w:rPr>
      <w:rFonts w:ascii="Courier New" w:hAnsi="Courier New" w:cs="Courier New" w:hint="default"/>
      <w:color w:val="000000"/>
      <w:sz w:val="20"/>
      <w:szCs w:val="20"/>
    </w:rPr>
  </w:style>
  <w:style w:type="character" w:customStyle="1" w:styleId="sc101">
    <w:name w:val="sc101"/>
    <w:basedOn w:val="DefaultParagraphFont"/>
    <w:rsid w:val="00D82A0F"/>
    <w:rPr>
      <w:rFonts w:ascii="Courier New" w:hAnsi="Courier New" w:cs="Courier New" w:hint="default"/>
      <w:b/>
      <w:bCs/>
      <w:color w:val="000080"/>
      <w:sz w:val="20"/>
      <w:szCs w:val="20"/>
    </w:rPr>
  </w:style>
  <w:style w:type="character" w:customStyle="1" w:styleId="sc91">
    <w:name w:val="sc91"/>
    <w:basedOn w:val="DefaultParagraphFont"/>
    <w:rsid w:val="00D82A0F"/>
    <w:rPr>
      <w:rFonts w:ascii="Courier New" w:hAnsi="Courier New" w:cs="Courier New" w:hint="default"/>
      <w:color w:val="FF00FF"/>
      <w:sz w:val="20"/>
      <w:szCs w:val="20"/>
    </w:rPr>
  </w:style>
  <w:style w:type="character" w:customStyle="1" w:styleId="sc21">
    <w:name w:val="sc21"/>
    <w:basedOn w:val="DefaultParagraphFont"/>
    <w:rsid w:val="00D82A0F"/>
    <w:rPr>
      <w:rFonts w:ascii="Courier New" w:hAnsi="Courier New" w:cs="Courier New" w:hint="default"/>
      <w:color w:val="FF0000"/>
      <w:sz w:val="20"/>
      <w:szCs w:val="20"/>
    </w:rPr>
  </w:style>
  <w:style w:type="character" w:customStyle="1" w:styleId="sc13">
    <w:name w:val="sc13"/>
    <w:basedOn w:val="DefaultParagraphFont"/>
    <w:rsid w:val="00D82A0F"/>
    <w:rPr>
      <w:rFonts w:ascii="Courier New" w:hAnsi="Courier New" w:cs="Courier New" w:hint="default"/>
      <w:color w:val="008000"/>
      <w:sz w:val="20"/>
      <w:szCs w:val="20"/>
    </w:rPr>
  </w:style>
  <w:style w:type="character" w:customStyle="1" w:styleId="sc41">
    <w:name w:val="sc41"/>
    <w:basedOn w:val="DefaultParagraphFont"/>
    <w:rsid w:val="00D82A0F"/>
    <w:rPr>
      <w:rFonts w:ascii="Courier New" w:hAnsi="Courier New" w:cs="Courier New" w:hint="default"/>
      <w:color w:val="808080"/>
      <w:sz w:val="20"/>
      <w:szCs w:val="20"/>
    </w:rPr>
  </w:style>
  <w:style w:type="character" w:customStyle="1" w:styleId="sc31">
    <w:name w:val="sc31"/>
    <w:basedOn w:val="DefaultParagraphFont"/>
    <w:rsid w:val="00D82A0F"/>
    <w:rPr>
      <w:rFonts w:ascii="Courier New" w:hAnsi="Courier New" w:cs="Courier New" w:hint="default"/>
      <w:color w:val="808080"/>
      <w:sz w:val="20"/>
      <w:szCs w:val="20"/>
    </w:rPr>
  </w:style>
  <w:style w:type="character" w:customStyle="1" w:styleId="sc121">
    <w:name w:val="sc121"/>
    <w:basedOn w:val="DefaultParagraphFont"/>
    <w:rsid w:val="00D82A0F"/>
    <w:rPr>
      <w:rFonts w:ascii="Courier New" w:hAnsi="Courier New" w:cs="Courier New" w:hint="default"/>
      <w:color w:val="008000"/>
      <w:sz w:val="20"/>
      <w:szCs w:val="20"/>
    </w:rPr>
  </w:style>
  <w:style w:type="character" w:customStyle="1" w:styleId="sc12">
    <w:name w:val="sc12"/>
    <w:basedOn w:val="DefaultParagraphFont"/>
    <w:rsid w:val="00D82A0F"/>
    <w:rPr>
      <w:rFonts w:ascii="Courier New" w:hAnsi="Courier New" w:cs="Courier New" w:hint="default"/>
      <w:color w:val="008000"/>
      <w:sz w:val="20"/>
      <w:szCs w:val="20"/>
    </w:rPr>
  </w:style>
  <w:style w:type="paragraph" w:customStyle="1" w:styleId="msonormal0">
    <w:name w:val="msonormal"/>
    <w:basedOn w:val="Normal"/>
    <w:rsid w:val="00D82A0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c2">
    <w:name w:val="sc2"/>
    <w:basedOn w:val="Normal"/>
    <w:rsid w:val="00D82A0F"/>
    <w:pPr>
      <w:spacing w:before="100" w:beforeAutospacing="1" w:after="100" w:afterAutospacing="1" w:line="240" w:lineRule="auto"/>
    </w:pPr>
    <w:rPr>
      <w:rFonts w:ascii="Times New Roman" w:eastAsia="Times New Roman" w:hAnsi="Times New Roman" w:cs="Times New Roman"/>
      <w:color w:val="FF0000"/>
      <w:sz w:val="24"/>
      <w:szCs w:val="24"/>
      <w:lang w:eastAsia="en-GB"/>
    </w:rPr>
  </w:style>
  <w:style w:type="paragraph" w:customStyle="1" w:styleId="sc4">
    <w:name w:val="sc4"/>
    <w:basedOn w:val="Normal"/>
    <w:rsid w:val="00D82A0F"/>
    <w:pPr>
      <w:spacing w:before="100" w:beforeAutospacing="1" w:after="100" w:afterAutospacing="1" w:line="240" w:lineRule="auto"/>
    </w:pPr>
    <w:rPr>
      <w:rFonts w:ascii="Times New Roman" w:eastAsia="Times New Roman" w:hAnsi="Times New Roman" w:cs="Times New Roman"/>
      <w:color w:val="808080"/>
      <w:sz w:val="24"/>
      <w:szCs w:val="24"/>
      <w:lang w:eastAsia="en-GB"/>
    </w:rPr>
  </w:style>
  <w:style w:type="paragraph" w:customStyle="1" w:styleId="sc5">
    <w:name w:val="sc5"/>
    <w:basedOn w:val="Normal"/>
    <w:rsid w:val="00D82A0F"/>
    <w:pPr>
      <w:spacing w:before="100" w:beforeAutospacing="1" w:after="100" w:afterAutospacing="1" w:line="240" w:lineRule="auto"/>
    </w:pPr>
    <w:rPr>
      <w:rFonts w:ascii="Times New Roman" w:eastAsia="Times New Roman" w:hAnsi="Times New Roman" w:cs="Times New Roman"/>
      <w:b/>
      <w:bCs/>
      <w:color w:val="0000FF"/>
      <w:sz w:val="24"/>
      <w:szCs w:val="24"/>
      <w:lang w:eastAsia="en-GB"/>
    </w:rPr>
  </w:style>
  <w:style w:type="paragraph" w:customStyle="1" w:styleId="sc10">
    <w:name w:val="sc10"/>
    <w:basedOn w:val="Normal"/>
    <w:rsid w:val="00D82A0F"/>
    <w:pPr>
      <w:spacing w:before="100" w:beforeAutospacing="1" w:after="100" w:afterAutospacing="1" w:line="240" w:lineRule="auto"/>
    </w:pPr>
    <w:rPr>
      <w:rFonts w:ascii="Times New Roman" w:eastAsia="Times New Roman" w:hAnsi="Times New Roman" w:cs="Times New Roman"/>
      <w:b/>
      <w:bCs/>
      <w:color w:val="000080"/>
      <w:sz w:val="24"/>
      <w:szCs w:val="24"/>
      <w:lang w:eastAsia="en-GB"/>
    </w:rPr>
  </w:style>
  <w:style w:type="paragraph" w:customStyle="1" w:styleId="sc1">
    <w:name w:val="sc1"/>
    <w:basedOn w:val="Normal"/>
    <w:rsid w:val="00D82A0F"/>
    <w:pPr>
      <w:spacing w:before="100" w:beforeAutospacing="1" w:after="100" w:afterAutospacing="1" w:line="240" w:lineRule="auto"/>
    </w:pPr>
    <w:rPr>
      <w:rFonts w:ascii="Times New Roman" w:eastAsia="Times New Roman" w:hAnsi="Times New Roman" w:cs="Times New Roman"/>
      <w:color w:val="008000"/>
      <w:sz w:val="24"/>
      <w:szCs w:val="24"/>
      <w:lang w:eastAsia="en-GB"/>
    </w:rPr>
  </w:style>
  <w:style w:type="paragraph" w:customStyle="1" w:styleId="sc3">
    <w:name w:val="sc3"/>
    <w:basedOn w:val="Normal"/>
    <w:rsid w:val="00D82A0F"/>
    <w:pPr>
      <w:spacing w:before="100" w:beforeAutospacing="1" w:after="100" w:afterAutospacing="1" w:line="240" w:lineRule="auto"/>
    </w:pPr>
    <w:rPr>
      <w:rFonts w:ascii="Times New Roman" w:eastAsia="Times New Roman" w:hAnsi="Times New Roman" w:cs="Times New Roman"/>
      <w:color w:val="808080"/>
      <w:sz w:val="24"/>
      <w:szCs w:val="24"/>
      <w:lang w:eastAsia="en-GB"/>
    </w:rPr>
  </w:style>
  <w:style w:type="paragraph" w:customStyle="1" w:styleId="sc9">
    <w:name w:val="sc9"/>
    <w:basedOn w:val="Normal"/>
    <w:rsid w:val="00D82A0F"/>
    <w:pPr>
      <w:spacing w:before="100" w:beforeAutospacing="1" w:after="100" w:afterAutospacing="1" w:line="240" w:lineRule="auto"/>
    </w:pPr>
    <w:rPr>
      <w:rFonts w:ascii="Times New Roman" w:eastAsia="Times New Roman" w:hAnsi="Times New Roman" w:cs="Times New Roman"/>
      <w:color w:val="FF00FF"/>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464084">
      <w:bodyDiv w:val="1"/>
      <w:marLeft w:val="0"/>
      <w:marRight w:val="0"/>
      <w:marTop w:val="0"/>
      <w:marBottom w:val="0"/>
      <w:divBdr>
        <w:top w:val="none" w:sz="0" w:space="0" w:color="auto"/>
        <w:left w:val="none" w:sz="0" w:space="0" w:color="auto"/>
        <w:bottom w:val="none" w:sz="0" w:space="0" w:color="auto"/>
        <w:right w:val="none" w:sz="0" w:space="0" w:color="auto"/>
      </w:divBdr>
      <w:divsChild>
        <w:div w:id="961615537">
          <w:marLeft w:val="0"/>
          <w:marRight w:val="0"/>
          <w:marTop w:val="0"/>
          <w:marBottom w:val="0"/>
          <w:divBdr>
            <w:top w:val="none" w:sz="0" w:space="0" w:color="auto"/>
            <w:left w:val="none" w:sz="0" w:space="0" w:color="auto"/>
            <w:bottom w:val="none" w:sz="0" w:space="0" w:color="auto"/>
            <w:right w:val="none" w:sz="0" w:space="0" w:color="auto"/>
          </w:divBdr>
        </w:div>
      </w:divsChild>
    </w:div>
    <w:div w:id="266542424">
      <w:bodyDiv w:val="1"/>
      <w:marLeft w:val="0"/>
      <w:marRight w:val="0"/>
      <w:marTop w:val="0"/>
      <w:marBottom w:val="0"/>
      <w:divBdr>
        <w:top w:val="none" w:sz="0" w:space="0" w:color="auto"/>
        <w:left w:val="none" w:sz="0" w:space="0" w:color="auto"/>
        <w:bottom w:val="none" w:sz="0" w:space="0" w:color="auto"/>
        <w:right w:val="none" w:sz="0" w:space="0" w:color="auto"/>
      </w:divBdr>
      <w:divsChild>
        <w:div w:id="1525627288">
          <w:marLeft w:val="0"/>
          <w:marRight w:val="0"/>
          <w:marTop w:val="0"/>
          <w:marBottom w:val="0"/>
          <w:divBdr>
            <w:top w:val="none" w:sz="0" w:space="0" w:color="auto"/>
            <w:left w:val="none" w:sz="0" w:space="0" w:color="auto"/>
            <w:bottom w:val="none" w:sz="0" w:space="0" w:color="auto"/>
            <w:right w:val="none" w:sz="0" w:space="0" w:color="auto"/>
          </w:divBdr>
        </w:div>
      </w:divsChild>
    </w:div>
    <w:div w:id="437457491">
      <w:bodyDiv w:val="1"/>
      <w:marLeft w:val="0"/>
      <w:marRight w:val="0"/>
      <w:marTop w:val="0"/>
      <w:marBottom w:val="0"/>
      <w:divBdr>
        <w:top w:val="none" w:sz="0" w:space="0" w:color="auto"/>
        <w:left w:val="none" w:sz="0" w:space="0" w:color="auto"/>
        <w:bottom w:val="none" w:sz="0" w:space="0" w:color="auto"/>
        <w:right w:val="none" w:sz="0" w:space="0" w:color="auto"/>
      </w:divBdr>
    </w:div>
    <w:div w:id="548078188">
      <w:bodyDiv w:val="1"/>
      <w:marLeft w:val="0"/>
      <w:marRight w:val="0"/>
      <w:marTop w:val="0"/>
      <w:marBottom w:val="0"/>
      <w:divBdr>
        <w:top w:val="none" w:sz="0" w:space="0" w:color="auto"/>
        <w:left w:val="none" w:sz="0" w:space="0" w:color="auto"/>
        <w:bottom w:val="none" w:sz="0" w:space="0" w:color="auto"/>
        <w:right w:val="none" w:sz="0" w:space="0" w:color="auto"/>
      </w:divBdr>
      <w:divsChild>
        <w:div w:id="191111791">
          <w:marLeft w:val="0"/>
          <w:marRight w:val="0"/>
          <w:marTop w:val="0"/>
          <w:marBottom w:val="0"/>
          <w:divBdr>
            <w:top w:val="none" w:sz="0" w:space="0" w:color="auto"/>
            <w:left w:val="none" w:sz="0" w:space="0" w:color="auto"/>
            <w:bottom w:val="none" w:sz="0" w:space="0" w:color="auto"/>
            <w:right w:val="none" w:sz="0" w:space="0" w:color="auto"/>
          </w:divBdr>
        </w:div>
      </w:divsChild>
    </w:div>
    <w:div w:id="772669733">
      <w:bodyDiv w:val="1"/>
      <w:marLeft w:val="0"/>
      <w:marRight w:val="0"/>
      <w:marTop w:val="0"/>
      <w:marBottom w:val="0"/>
      <w:divBdr>
        <w:top w:val="none" w:sz="0" w:space="0" w:color="auto"/>
        <w:left w:val="none" w:sz="0" w:space="0" w:color="auto"/>
        <w:bottom w:val="none" w:sz="0" w:space="0" w:color="auto"/>
        <w:right w:val="none" w:sz="0" w:space="0" w:color="auto"/>
      </w:divBdr>
      <w:divsChild>
        <w:div w:id="431631738">
          <w:marLeft w:val="0"/>
          <w:marRight w:val="0"/>
          <w:marTop w:val="0"/>
          <w:marBottom w:val="0"/>
          <w:divBdr>
            <w:top w:val="none" w:sz="0" w:space="0" w:color="auto"/>
            <w:left w:val="none" w:sz="0" w:space="0" w:color="auto"/>
            <w:bottom w:val="none" w:sz="0" w:space="0" w:color="auto"/>
            <w:right w:val="none" w:sz="0" w:space="0" w:color="auto"/>
          </w:divBdr>
        </w:div>
      </w:divsChild>
    </w:div>
    <w:div w:id="1253124254">
      <w:bodyDiv w:val="1"/>
      <w:marLeft w:val="0"/>
      <w:marRight w:val="0"/>
      <w:marTop w:val="0"/>
      <w:marBottom w:val="0"/>
      <w:divBdr>
        <w:top w:val="none" w:sz="0" w:space="0" w:color="auto"/>
        <w:left w:val="none" w:sz="0" w:space="0" w:color="auto"/>
        <w:bottom w:val="none" w:sz="0" w:space="0" w:color="auto"/>
        <w:right w:val="none" w:sz="0" w:space="0" w:color="auto"/>
      </w:divBdr>
      <w:divsChild>
        <w:div w:id="2081707213">
          <w:marLeft w:val="0"/>
          <w:marRight w:val="0"/>
          <w:marTop w:val="0"/>
          <w:marBottom w:val="0"/>
          <w:divBdr>
            <w:top w:val="none" w:sz="0" w:space="0" w:color="auto"/>
            <w:left w:val="none" w:sz="0" w:space="0" w:color="auto"/>
            <w:bottom w:val="none" w:sz="0" w:space="0" w:color="auto"/>
            <w:right w:val="none" w:sz="0" w:space="0" w:color="auto"/>
          </w:divBdr>
        </w:div>
      </w:divsChild>
    </w:div>
    <w:div w:id="1367683859">
      <w:bodyDiv w:val="1"/>
      <w:marLeft w:val="0"/>
      <w:marRight w:val="0"/>
      <w:marTop w:val="0"/>
      <w:marBottom w:val="0"/>
      <w:divBdr>
        <w:top w:val="none" w:sz="0" w:space="0" w:color="auto"/>
        <w:left w:val="none" w:sz="0" w:space="0" w:color="auto"/>
        <w:bottom w:val="none" w:sz="0" w:space="0" w:color="auto"/>
        <w:right w:val="none" w:sz="0" w:space="0" w:color="auto"/>
      </w:divBdr>
    </w:div>
    <w:div w:id="1439712793">
      <w:bodyDiv w:val="1"/>
      <w:marLeft w:val="0"/>
      <w:marRight w:val="0"/>
      <w:marTop w:val="0"/>
      <w:marBottom w:val="0"/>
      <w:divBdr>
        <w:top w:val="none" w:sz="0" w:space="0" w:color="auto"/>
        <w:left w:val="none" w:sz="0" w:space="0" w:color="auto"/>
        <w:bottom w:val="none" w:sz="0" w:space="0" w:color="auto"/>
        <w:right w:val="none" w:sz="0" w:space="0" w:color="auto"/>
      </w:divBdr>
      <w:divsChild>
        <w:div w:id="793863227">
          <w:marLeft w:val="0"/>
          <w:marRight w:val="0"/>
          <w:marTop w:val="0"/>
          <w:marBottom w:val="0"/>
          <w:divBdr>
            <w:top w:val="none" w:sz="0" w:space="0" w:color="auto"/>
            <w:left w:val="none" w:sz="0" w:space="0" w:color="auto"/>
            <w:bottom w:val="none" w:sz="0" w:space="0" w:color="auto"/>
            <w:right w:val="none" w:sz="0" w:space="0" w:color="auto"/>
          </w:divBdr>
        </w:div>
      </w:divsChild>
    </w:div>
    <w:div w:id="1453089910">
      <w:bodyDiv w:val="1"/>
      <w:marLeft w:val="0"/>
      <w:marRight w:val="0"/>
      <w:marTop w:val="0"/>
      <w:marBottom w:val="0"/>
      <w:divBdr>
        <w:top w:val="none" w:sz="0" w:space="0" w:color="auto"/>
        <w:left w:val="none" w:sz="0" w:space="0" w:color="auto"/>
        <w:bottom w:val="none" w:sz="0" w:space="0" w:color="auto"/>
        <w:right w:val="none" w:sz="0" w:space="0" w:color="auto"/>
      </w:divBdr>
      <w:divsChild>
        <w:div w:id="722681202">
          <w:marLeft w:val="0"/>
          <w:marRight w:val="0"/>
          <w:marTop w:val="0"/>
          <w:marBottom w:val="0"/>
          <w:divBdr>
            <w:top w:val="none" w:sz="0" w:space="0" w:color="auto"/>
            <w:left w:val="none" w:sz="0" w:space="0" w:color="auto"/>
            <w:bottom w:val="none" w:sz="0" w:space="0" w:color="auto"/>
            <w:right w:val="none" w:sz="0" w:space="0" w:color="auto"/>
          </w:divBdr>
        </w:div>
      </w:divsChild>
    </w:div>
    <w:div w:id="1657689257">
      <w:bodyDiv w:val="1"/>
      <w:marLeft w:val="0"/>
      <w:marRight w:val="0"/>
      <w:marTop w:val="0"/>
      <w:marBottom w:val="0"/>
      <w:divBdr>
        <w:top w:val="none" w:sz="0" w:space="0" w:color="auto"/>
        <w:left w:val="none" w:sz="0" w:space="0" w:color="auto"/>
        <w:bottom w:val="none" w:sz="0" w:space="0" w:color="auto"/>
        <w:right w:val="none" w:sz="0" w:space="0" w:color="auto"/>
      </w:divBdr>
      <w:divsChild>
        <w:div w:id="769201916">
          <w:marLeft w:val="0"/>
          <w:marRight w:val="0"/>
          <w:marTop w:val="0"/>
          <w:marBottom w:val="0"/>
          <w:divBdr>
            <w:top w:val="none" w:sz="0" w:space="0" w:color="auto"/>
            <w:left w:val="none" w:sz="0" w:space="0" w:color="auto"/>
            <w:bottom w:val="none" w:sz="0" w:space="0" w:color="auto"/>
            <w:right w:val="none" w:sz="0" w:space="0" w:color="auto"/>
          </w:divBdr>
        </w:div>
      </w:divsChild>
    </w:div>
    <w:div w:id="1716392516">
      <w:bodyDiv w:val="1"/>
      <w:marLeft w:val="0"/>
      <w:marRight w:val="0"/>
      <w:marTop w:val="0"/>
      <w:marBottom w:val="0"/>
      <w:divBdr>
        <w:top w:val="none" w:sz="0" w:space="0" w:color="auto"/>
        <w:left w:val="none" w:sz="0" w:space="0" w:color="auto"/>
        <w:bottom w:val="none" w:sz="0" w:space="0" w:color="auto"/>
        <w:right w:val="none" w:sz="0" w:space="0" w:color="auto"/>
      </w:divBdr>
    </w:div>
    <w:div w:id="1952006201">
      <w:bodyDiv w:val="1"/>
      <w:marLeft w:val="0"/>
      <w:marRight w:val="0"/>
      <w:marTop w:val="0"/>
      <w:marBottom w:val="0"/>
      <w:divBdr>
        <w:top w:val="none" w:sz="0" w:space="0" w:color="auto"/>
        <w:left w:val="none" w:sz="0" w:space="0" w:color="auto"/>
        <w:bottom w:val="none" w:sz="0" w:space="0" w:color="auto"/>
        <w:right w:val="none" w:sz="0" w:space="0" w:color="auto"/>
      </w:divBdr>
      <w:divsChild>
        <w:div w:id="941692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sciencedirect.com/science/article/pii/S0031320311000458" TargetMode="External"/><Relationship Id="rId18" Type="http://schemas.openxmlformats.org/officeDocument/2006/relationships/hyperlink" Target="http://scikit-learn.org/stable/modules/tree.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ieeexplore-ieee-org.proxy.library.lincoln.ac.uk/document/5873009/" TargetMode="External"/><Relationship Id="rId17" Type="http://schemas.openxmlformats.org/officeDocument/2006/relationships/hyperlink" Target="https://pdfs.semanticscholar.org/d70e/dd5b477924d58395c57d8aaea5ffa513afc0.pdf" TargetMode="External"/><Relationship Id="rId2" Type="http://schemas.openxmlformats.org/officeDocument/2006/relationships/styles" Target="styles.xml"/><Relationship Id="rId16" Type="http://schemas.openxmlformats.org/officeDocument/2006/relationships/hyperlink" Target="https://thesai.org/Downloads/Volume8No6/Paper_2-Multispectral_Image_Analysis_using_Decision_Trees.pdf" TargetMode="External"/><Relationship Id="rId20" Type="http://schemas.openxmlformats.org/officeDocument/2006/relationships/hyperlink" Target="https://onlinelibrary-wileycom.proxy.library.lincoln.ac.uk/doi/full/10.1002/widm.1255"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ieeexplore-ieee-org.proxy.library.lincoln.ac.uk/document/8093521/" TargetMode="External"/><Relationship Id="rId5" Type="http://schemas.openxmlformats.org/officeDocument/2006/relationships/footnotes" Target="footnotes.xml"/><Relationship Id="rId15" Type="http://schemas.openxmlformats.org/officeDocument/2006/relationships/hyperlink" Target="https://keras.io/" TargetMode="External"/><Relationship Id="rId23" Type="http://schemas.openxmlformats.org/officeDocument/2006/relationships/theme" Target="theme/theme1.xml"/><Relationship Id="rId10" Type="http://schemas.openxmlformats.org/officeDocument/2006/relationships/hyperlink" Target="https://search.proquest.com/openview/a74e8fe9fc458a7e5b1189ca52268178/1?pq-origsite=gscholar&amp;cbl=1818555" TargetMode="External"/><Relationship Id="rId19" Type="http://schemas.openxmlformats.org/officeDocument/2006/relationships/hyperlink" Target="http://scikit-learn.org/stable/modules/svm.html"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eds.a.ebscohost.com.proxy.library.lincoln.ac.uk/eds/pdfviewer/pdfviewer?vid=2&amp;sid=e745106c-432f-40d8-883a-e78564d1cacc%40sessionmgr4009"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54AFE-5E5C-4652-85BF-4B70A843F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1477</TotalTime>
  <Pages>19</Pages>
  <Words>7445</Words>
  <Characters>42439</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Hart (12421031)</dc:creator>
  <cp:keywords/>
  <dc:description/>
  <cp:lastModifiedBy>Peter Hart (12421031)</cp:lastModifiedBy>
  <cp:revision>19</cp:revision>
  <dcterms:created xsi:type="dcterms:W3CDTF">2018-04-28T15:30:00Z</dcterms:created>
  <dcterms:modified xsi:type="dcterms:W3CDTF">2018-05-03T11:17:00Z</dcterms:modified>
</cp:coreProperties>
</file>